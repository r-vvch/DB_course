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C5" w:rsidRPr="00533B71" w:rsidRDefault="00052EC5" w:rsidP="0068687F">
      <w:pPr>
        <w:spacing w:after="0"/>
        <w:rPr>
          <w:color w:val="A6A6A6"/>
        </w:rPr>
      </w:pPr>
      <w:proofErr w:type="spellStart"/>
      <w:r>
        <w:rPr>
          <w:color w:val="A6A6A6"/>
        </w:rPr>
        <w:t>Вовченко</w:t>
      </w:r>
      <w:proofErr w:type="spellEnd"/>
      <w:r>
        <w:rPr>
          <w:color w:val="A6A6A6"/>
        </w:rPr>
        <w:t xml:space="preserve"> Роман</w:t>
      </w:r>
    </w:p>
    <w:p w:rsidR="00052EC5" w:rsidRDefault="00052EC5" w:rsidP="008E38C7">
      <w:pPr>
        <w:spacing w:after="0"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052EC5" w:rsidRPr="001B416F" w:rsidRDefault="00052EC5" w:rsidP="008E38C7">
      <w:pPr>
        <w:spacing w:after="0"/>
        <w:jc w:val="center"/>
        <w:rPr>
          <w:sz w:val="28"/>
          <w:u w:val="single"/>
        </w:rPr>
      </w:pPr>
      <w:r w:rsidRPr="001B416F">
        <w:rPr>
          <w:sz w:val="28"/>
          <w:u w:val="single"/>
        </w:rPr>
        <w:t>Авиакомпания</w:t>
      </w:r>
    </w:p>
    <w:p w:rsidR="00052EC5" w:rsidRDefault="00052EC5" w:rsidP="008E38C7">
      <w:pPr>
        <w:spacing w:after="0"/>
        <w:jc w:val="center"/>
        <w:rPr>
          <w:sz w:val="24"/>
          <w:u w:val="single"/>
        </w:rPr>
      </w:pPr>
    </w:p>
    <w:p w:rsidR="00052EC5" w:rsidRDefault="00052EC5" w:rsidP="008E38C7">
      <w:pPr>
        <w:spacing w:after="0"/>
        <w:jc w:val="center"/>
        <w:rPr>
          <w:sz w:val="24"/>
          <w:u w:val="single"/>
        </w:rPr>
      </w:pPr>
    </w:p>
    <w:p w:rsidR="00052EC5" w:rsidRDefault="00052EC5" w:rsidP="008E38C7">
      <w:pPr>
        <w:pStyle w:val="a3"/>
        <w:ind w:left="0"/>
        <w:rPr>
          <w:u w:val="single"/>
        </w:rPr>
      </w:pPr>
      <w:r w:rsidRPr="008E38C7">
        <w:rPr>
          <w:u w:val="single"/>
        </w:rPr>
        <w:t>Сообщение 1</w:t>
      </w:r>
    </w:p>
    <w:p w:rsidR="00052EC5" w:rsidRPr="008E38C7" w:rsidRDefault="00052EC5" w:rsidP="008E38C7">
      <w:pPr>
        <w:pStyle w:val="a3"/>
        <w:ind w:left="0"/>
        <w:rPr>
          <w:u w:val="single"/>
        </w:rPr>
      </w:pPr>
    </w:p>
    <w:p w:rsidR="00052EC5" w:rsidRDefault="00052EC5" w:rsidP="008E38C7">
      <w:pPr>
        <w:pStyle w:val="a3"/>
        <w:numPr>
          <w:ilvl w:val="0"/>
          <w:numId w:val="2"/>
        </w:numPr>
      </w:pPr>
      <w:r>
        <w:t>Авиакомпания передаёт</w:t>
      </w:r>
      <w:r w:rsidR="008A2DAB" w:rsidRPr="008A2DAB">
        <w:t xml:space="preserve"> </w:t>
      </w:r>
      <w:r>
        <w:t>информацию о запланированных рейсах</w:t>
      </w:r>
    </w:p>
    <w:p w:rsidR="0022606A" w:rsidRPr="0022606A" w:rsidRDefault="0022606A" w:rsidP="001B416F">
      <w:pPr>
        <w:pStyle w:val="a3"/>
        <w:ind w:left="993"/>
      </w:pPr>
      <w:r>
        <w:t>Авиакомпания</w:t>
      </w:r>
    </w:p>
    <w:p w:rsidR="00052EC5" w:rsidRDefault="00052EC5" w:rsidP="001B416F">
      <w:pPr>
        <w:pStyle w:val="a3"/>
        <w:ind w:left="993"/>
      </w:pPr>
      <w:r>
        <w:t>Дата</w:t>
      </w:r>
      <w:r w:rsidR="0022606A">
        <w:t xml:space="preserve"> вылета</w:t>
      </w:r>
    </w:p>
    <w:p w:rsidR="0022606A" w:rsidRDefault="00052EC5" w:rsidP="001B416F">
      <w:pPr>
        <w:pStyle w:val="a3"/>
        <w:ind w:left="993"/>
      </w:pPr>
      <w:r>
        <w:t>Время</w:t>
      </w:r>
      <w:r w:rsidR="0022606A">
        <w:t xml:space="preserve"> вылета</w:t>
      </w:r>
    </w:p>
    <w:p w:rsidR="0022606A" w:rsidRDefault="0022606A" w:rsidP="001B416F">
      <w:pPr>
        <w:pStyle w:val="a3"/>
        <w:ind w:left="993"/>
      </w:pPr>
      <w:r>
        <w:t>Время прилёта</w:t>
      </w:r>
    </w:p>
    <w:p w:rsidR="00052EC5" w:rsidRPr="0002414F" w:rsidRDefault="00052EC5" w:rsidP="001B416F">
      <w:pPr>
        <w:pStyle w:val="a3"/>
        <w:ind w:left="993"/>
      </w:pPr>
      <w:r>
        <w:t>Номер рейса</w:t>
      </w:r>
    </w:p>
    <w:p w:rsidR="00440692" w:rsidRDefault="00440692" w:rsidP="001B416F">
      <w:pPr>
        <w:pStyle w:val="a3"/>
        <w:ind w:left="993"/>
      </w:pPr>
      <w:r>
        <w:t>Номер самолёта</w:t>
      </w:r>
    </w:p>
    <w:p w:rsidR="0022606A" w:rsidRPr="0002414F" w:rsidRDefault="0022606A" w:rsidP="001B416F">
      <w:pPr>
        <w:pStyle w:val="a3"/>
        <w:ind w:left="993"/>
      </w:pPr>
      <w:r>
        <w:t>Модель самолёта</w:t>
      </w:r>
    </w:p>
    <w:p w:rsidR="00052EC5" w:rsidRDefault="00052EC5" w:rsidP="001B416F">
      <w:pPr>
        <w:pStyle w:val="a3"/>
        <w:ind w:left="993"/>
      </w:pPr>
      <w:r>
        <w:t>Аэропорт прилёта</w:t>
      </w:r>
    </w:p>
    <w:p w:rsidR="00052EC5" w:rsidRPr="008E38C7" w:rsidRDefault="00052EC5" w:rsidP="008E38C7">
      <w:pPr>
        <w:pStyle w:val="a3"/>
      </w:pPr>
    </w:p>
    <w:p w:rsidR="00052EC5" w:rsidRDefault="007755E9" w:rsidP="008E38C7">
      <w:pPr>
        <w:pStyle w:val="a3"/>
        <w:numPr>
          <w:ilvl w:val="0"/>
          <w:numId w:val="2"/>
        </w:num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7.5pt;margin-top:12.9pt;width:53.85pt;height:22.6pt;z-index:57" filled="f" stroked="f">
            <v:textbox style="mso-next-textbox:#_x0000_s1026">
              <w:txbxContent>
                <w:p w:rsidR="00052EC5" w:rsidRDefault="00052EC5" w:rsidP="008E38C7">
                  <w:pPr>
                    <w:ind w:left="4956" w:hanging="4956"/>
                  </w:pPr>
                  <w:r>
                    <w:t>Нет</w:t>
                  </w:r>
                </w:p>
                <w:p w:rsidR="00052EC5" w:rsidRDefault="00052EC5" w:rsidP="008E38C7">
                  <w:pPr>
                    <w:ind w:left="4956" w:hanging="4956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left:0;text-align:left;margin-left:43.65pt;margin-top:12.45pt;width:41pt;height:22.6pt;z-index:58" filled="f" stroked="f">
            <v:textbox style="mso-next-textbox:#_x0000_s1027">
              <w:txbxContent>
                <w:p w:rsidR="00052EC5" w:rsidRDefault="00052EC5" w:rsidP="008E38C7">
                  <w:pPr>
                    <w:ind w:left="4956" w:hanging="4956"/>
                  </w:pPr>
                  <w:r>
                    <w:t>Есть</w:t>
                  </w:r>
                </w:p>
                <w:p w:rsidR="00052EC5" w:rsidRDefault="00052EC5" w:rsidP="008E38C7">
                  <w:pPr>
                    <w:ind w:left="4956" w:hanging="4956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70.4pt;margin-top:14.95pt;width:27.1pt;height:22.7pt;flip:x;z-index:54" o:connectortype="straight">
            <v:stroke endarrow="block"/>
          </v:shape>
        </w:pict>
      </w:r>
      <w:r w:rsidR="00052EC5">
        <w:t>Аэропорт проверяет наличие данного рейса в БД</w:t>
      </w:r>
    </w:p>
    <w:p w:rsidR="00052EC5" w:rsidRPr="008E38C7" w:rsidRDefault="007755E9" w:rsidP="008E38C7">
      <w:pPr>
        <w:pStyle w:val="a3"/>
      </w:pPr>
      <w:r>
        <w:rPr>
          <w:noProof/>
          <w:lang w:eastAsia="ru-RU"/>
        </w:rPr>
        <w:pict>
          <v:shape id="_x0000_s1029" type="#_x0000_t32" style="position:absolute;left:0;text-align:left;margin-left:187.1pt;margin-top:2pt;width:68.55pt;height:20.2pt;z-index:5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202" style="position:absolute;left:0;text-align:left;margin-left:50pt;margin-top:19.15pt;width:75.35pt;height:22.6pt;z-index:56" filled="f" stroked="f">
            <v:textbox style="mso-next-textbox:#_x0000_s1030">
              <w:txbxContent>
                <w:p w:rsidR="00052EC5" w:rsidRDefault="00052EC5" w:rsidP="008E38C7">
                  <w:r>
                    <w:t>Отказ</w:t>
                  </w:r>
                </w:p>
                <w:p w:rsidR="00052EC5" w:rsidRDefault="00052EC5" w:rsidP="008E38C7"/>
                <w:p w:rsidR="00052EC5" w:rsidRDefault="00052EC5" w:rsidP="008E38C7"/>
                <w:p w:rsidR="00052EC5" w:rsidRDefault="00052EC5" w:rsidP="008E38C7"/>
              </w:txbxContent>
            </v:textbox>
          </v:shape>
        </w:pict>
      </w:r>
    </w:p>
    <w:p w:rsidR="00052EC5" w:rsidRPr="008E38C7" w:rsidRDefault="007755E9" w:rsidP="008E38C7">
      <w:pPr>
        <w:pStyle w:val="a3"/>
      </w:pPr>
      <w:r>
        <w:rPr>
          <w:noProof/>
          <w:lang w:eastAsia="ru-RU"/>
        </w:rPr>
        <w:pict>
          <v:shape id="_x0000_s1034" type="#_x0000_t202" style="position:absolute;left:0;text-align:left;margin-left:198.2pt;margin-top:8.45pt;width:142.7pt;height:42.7pt;z-index:61" filled="f" stroked="f">
            <v:textbox style="mso-next-textbox:#_x0000_s1034">
              <w:txbxContent>
                <w:p w:rsidR="00052EC5" w:rsidRDefault="00052EC5" w:rsidP="001B416F">
                  <w:pPr>
                    <w:spacing w:line="240" w:lineRule="auto"/>
                  </w:pPr>
                  <w:r>
                    <w:t>Вносится в БД со статусом «запланирован</w:t>
                  </w:r>
                  <w:r w:rsidR="00B54121">
                    <w:t>»</w:t>
                  </w:r>
                </w:p>
              </w:txbxContent>
            </v:textbox>
          </v:shape>
        </w:pict>
      </w:r>
    </w:p>
    <w:p w:rsidR="00052EC5" w:rsidRPr="008E38C7" w:rsidRDefault="007755E9" w:rsidP="001B416F">
      <w:pPr>
        <w:pStyle w:val="a3"/>
      </w:pPr>
      <w:r>
        <w:rPr>
          <w:noProof/>
          <w:lang w:eastAsia="ru-RU"/>
        </w:rPr>
        <w:pict>
          <v:shape id="_x0000_s1033" type="#_x0000_t32" style="position:absolute;left:0;text-align:left;margin-left:70.4pt;margin-top:7.2pt;width:0;height:13.3pt;z-index:59" o:connectortype="straight">
            <v:stroke endarrow="block"/>
          </v:shape>
        </w:pict>
      </w:r>
    </w:p>
    <w:p w:rsidR="00052EC5" w:rsidRPr="008E38C7" w:rsidRDefault="007755E9" w:rsidP="001B416F">
      <w:pPr>
        <w:pStyle w:val="a3"/>
      </w:pPr>
      <w:r>
        <w:rPr>
          <w:noProof/>
          <w:lang w:eastAsia="ru-RU"/>
        </w:rPr>
        <w:pict>
          <v:shape id="_x0000_s1035" type="#_x0000_t202" style="position:absolute;left:0;text-align:left;margin-left:39.25pt;margin-top:2.5pt;width:109.25pt;height:42pt;z-index:60" filled="f" stroked="f">
            <v:textbox style="mso-next-textbox:#_x0000_s1035">
              <w:txbxContent>
                <w:p w:rsidR="00052EC5" w:rsidRDefault="00052EC5" w:rsidP="008E38C7">
                  <w:r>
                    <w:t>База без изменений</w:t>
                  </w:r>
                </w:p>
              </w:txbxContent>
            </v:textbox>
          </v:shape>
        </w:pict>
      </w:r>
    </w:p>
    <w:p w:rsidR="00052EC5" w:rsidRDefault="00052EC5" w:rsidP="001B416F">
      <w:pPr>
        <w:pStyle w:val="a3"/>
      </w:pPr>
    </w:p>
    <w:p w:rsidR="00052EC5" w:rsidRDefault="00052EC5" w:rsidP="001B416F">
      <w:pPr>
        <w:pStyle w:val="a3"/>
      </w:pPr>
    </w:p>
    <w:p w:rsidR="00052EC5" w:rsidRDefault="00052EC5" w:rsidP="001B416F">
      <w:pPr>
        <w:pStyle w:val="a3"/>
      </w:pPr>
    </w:p>
    <w:p w:rsidR="00052EC5" w:rsidRPr="008E38C7" w:rsidRDefault="00052EC5" w:rsidP="001B416F">
      <w:pPr>
        <w:pStyle w:val="a3"/>
        <w:ind w:left="0"/>
        <w:rPr>
          <w:u w:val="single"/>
        </w:rPr>
      </w:pPr>
      <w:r>
        <w:rPr>
          <w:u w:val="single"/>
        </w:rPr>
        <w:t>Сообщение 2</w:t>
      </w:r>
    </w:p>
    <w:p w:rsidR="00052EC5" w:rsidRPr="008E38C7" w:rsidRDefault="00052EC5" w:rsidP="001B416F">
      <w:pPr>
        <w:pStyle w:val="a3"/>
      </w:pPr>
    </w:p>
    <w:p w:rsidR="00052EC5" w:rsidRDefault="00052EC5" w:rsidP="001B416F">
      <w:pPr>
        <w:pStyle w:val="a3"/>
        <w:numPr>
          <w:ilvl w:val="0"/>
          <w:numId w:val="11"/>
        </w:numPr>
      </w:pPr>
      <w:r>
        <w:t>Авиакомпания передаёт названия всех мест в салоне</w:t>
      </w:r>
      <w:r w:rsidR="0022606A">
        <w:t>:</w:t>
      </w:r>
    </w:p>
    <w:p w:rsidR="0022606A" w:rsidRDefault="0022606A" w:rsidP="0022606A">
      <w:pPr>
        <w:pStyle w:val="a3"/>
        <w:ind w:left="993"/>
      </w:pPr>
      <w:r>
        <w:t>Номер рейса</w:t>
      </w:r>
    </w:p>
    <w:p w:rsidR="0022606A" w:rsidRDefault="0022606A" w:rsidP="0022606A">
      <w:pPr>
        <w:pStyle w:val="a3"/>
        <w:ind w:left="993"/>
      </w:pPr>
      <w:r>
        <w:t>Название посадочного места</w:t>
      </w:r>
    </w:p>
    <w:p w:rsidR="0022606A" w:rsidRDefault="0022606A" w:rsidP="0022606A">
      <w:pPr>
        <w:pStyle w:val="a3"/>
        <w:ind w:left="993"/>
      </w:pPr>
      <w:r>
        <w:t>Класс места</w:t>
      </w:r>
    </w:p>
    <w:p w:rsidR="0022606A" w:rsidRDefault="0022606A" w:rsidP="0022606A">
      <w:pPr>
        <w:pStyle w:val="a3"/>
        <w:ind w:left="993"/>
      </w:pPr>
    </w:p>
    <w:p w:rsidR="00052EC5" w:rsidRDefault="00B54121" w:rsidP="00B54121">
      <w:pPr>
        <w:pStyle w:val="a3"/>
        <w:numPr>
          <w:ilvl w:val="0"/>
          <w:numId w:val="11"/>
        </w:numPr>
      </w:pPr>
      <w:r>
        <w:t>Названия мест вносятся в БД (в одну таблицу, с привязкой к рейсу)</w:t>
      </w:r>
    </w:p>
    <w:p w:rsidR="00B54121" w:rsidRPr="00B4458D" w:rsidRDefault="00B54121" w:rsidP="00B54121">
      <w:pPr>
        <w:pStyle w:val="a3"/>
      </w:pPr>
    </w:p>
    <w:p w:rsidR="00B54121" w:rsidRDefault="00B54121" w:rsidP="00B54121">
      <w:pPr>
        <w:pStyle w:val="a3"/>
      </w:pPr>
    </w:p>
    <w:p w:rsidR="00052EC5" w:rsidRPr="001B416F" w:rsidRDefault="00052EC5" w:rsidP="001B416F">
      <w:pPr>
        <w:pStyle w:val="a3"/>
        <w:ind w:left="0"/>
        <w:rPr>
          <w:u w:val="single"/>
        </w:rPr>
      </w:pPr>
      <w:r>
        <w:rPr>
          <w:u w:val="single"/>
        </w:rPr>
        <w:t>Сообщение 3</w:t>
      </w:r>
    </w:p>
    <w:p w:rsidR="00052EC5" w:rsidRDefault="00052EC5" w:rsidP="001B416F">
      <w:pPr>
        <w:pStyle w:val="a3"/>
      </w:pPr>
    </w:p>
    <w:p w:rsidR="00052EC5" w:rsidRDefault="00052EC5" w:rsidP="001B416F">
      <w:pPr>
        <w:pStyle w:val="a3"/>
        <w:numPr>
          <w:ilvl w:val="0"/>
          <w:numId w:val="12"/>
        </w:numPr>
      </w:pPr>
      <w:r>
        <w:t xml:space="preserve">Авиакомпания передаёт информацию </w:t>
      </w:r>
      <w:proofErr w:type="gramStart"/>
      <w:r>
        <w:t>о</w:t>
      </w:r>
      <w:proofErr w:type="gramEnd"/>
      <w:r>
        <w:t xml:space="preserve"> всех купивших билеты:</w:t>
      </w:r>
    </w:p>
    <w:p w:rsidR="00B54121" w:rsidRDefault="00052EC5" w:rsidP="001B416F">
      <w:pPr>
        <w:pStyle w:val="a3"/>
        <w:ind w:left="993"/>
      </w:pPr>
      <w:r>
        <w:t>Рейс</w:t>
      </w:r>
    </w:p>
    <w:p w:rsidR="00052EC5" w:rsidRDefault="0022606A" w:rsidP="001B416F">
      <w:pPr>
        <w:pStyle w:val="a3"/>
        <w:ind w:left="993"/>
      </w:pPr>
      <w:r>
        <w:t>Фамилия</w:t>
      </w:r>
    </w:p>
    <w:p w:rsidR="0022606A" w:rsidRDefault="0022606A" w:rsidP="001B416F">
      <w:pPr>
        <w:pStyle w:val="a3"/>
        <w:ind w:left="993"/>
      </w:pPr>
      <w:r>
        <w:t>Имя</w:t>
      </w:r>
    </w:p>
    <w:p w:rsidR="0022606A" w:rsidRDefault="0022606A" w:rsidP="001B416F">
      <w:pPr>
        <w:pStyle w:val="a3"/>
        <w:ind w:left="993"/>
      </w:pPr>
      <w:r>
        <w:t>Отчество</w:t>
      </w:r>
    </w:p>
    <w:p w:rsidR="00052EC5" w:rsidRDefault="00052EC5" w:rsidP="001B416F">
      <w:pPr>
        <w:pStyle w:val="a3"/>
        <w:ind w:left="993"/>
      </w:pPr>
      <w:r>
        <w:t>Дата рождения</w:t>
      </w:r>
    </w:p>
    <w:p w:rsidR="00052EC5" w:rsidRDefault="00052EC5" w:rsidP="001B416F">
      <w:pPr>
        <w:pStyle w:val="a3"/>
        <w:ind w:left="993"/>
      </w:pPr>
      <w:r>
        <w:t>Паспортные данные</w:t>
      </w:r>
    </w:p>
    <w:p w:rsidR="00052EC5" w:rsidRPr="0022606A" w:rsidRDefault="00052EC5" w:rsidP="001B416F">
      <w:pPr>
        <w:pStyle w:val="a3"/>
        <w:ind w:left="993"/>
        <w:rPr>
          <w:lang w:val="en-US"/>
        </w:rPr>
      </w:pPr>
      <w:r>
        <w:t>Класс</w:t>
      </w:r>
    </w:p>
    <w:p w:rsidR="00052EC5" w:rsidRDefault="00052EC5" w:rsidP="001B416F">
      <w:pPr>
        <w:pStyle w:val="a3"/>
        <w:numPr>
          <w:ins w:id="0" w:author="USER" w:date="2018-10-05T13:38:00Z"/>
        </w:numPr>
        <w:ind w:left="993"/>
      </w:pPr>
      <w:r>
        <w:t>Гражданство</w:t>
      </w:r>
    </w:p>
    <w:p w:rsidR="00B54121" w:rsidRDefault="00B54121" w:rsidP="00B54121">
      <w:pPr>
        <w:pStyle w:val="a3"/>
        <w:numPr>
          <w:ilvl w:val="0"/>
          <w:numId w:val="12"/>
        </w:numPr>
      </w:pPr>
      <w:r>
        <w:t>Информация вносит</w:t>
      </w:r>
      <w:r w:rsidR="00A2566B">
        <w:t>ся в БД (в отдельную таблицу</w:t>
      </w:r>
      <w:r>
        <w:t>)</w:t>
      </w:r>
    </w:p>
    <w:p w:rsidR="00B54121" w:rsidRDefault="00B54121" w:rsidP="00B54121">
      <w:pPr>
        <w:pStyle w:val="a3"/>
      </w:pPr>
    </w:p>
    <w:p w:rsidR="00B54121" w:rsidRDefault="00B54121" w:rsidP="00B54121">
      <w:pPr>
        <w:pStyle w:val="a3"/>
      </w:pPr>
    </w:p>
    <w:p w:rsidR="00B54121" w:rsidRPr="007026BF" w:rsidRDefault="00B54121" w:rsidP="00B54121">
      <w:pPr>
        <w:pStyle w:val="a3"/>
        <w:ind w:left="0"/>
        <w:rPr>
          <w:u w:val="single"/>
        </w:rPr>
      </w:pPr>
      <w:r>
        <w:rPr>
          <w:u w:val="single"/>
        </w:rPr>
        <w:t>Сообщение 4</w:t>
      </w:r>
    </w:p>
    <w:p w:rsidR="00B54121" w:rsidRDefault="00B54121" w:rsidP="00B54121">
      <w:pPr>
        <w:pStyle w:val="a3"/>
        <w:numPr>
          <w:ilvl w:val="0"/>
          <w:numId w:val="13"/>
        </w:numPr>
      </w:pPr>
      <w:r w:rsidRPr="007026BF">
        <w:t>Ав</w:t>
      </w:r>
      <w:r>
        <w:t>иакомпания передаёт информацию о переносе рейса</w:t>
      </w:r>
      <w:r w:rsidRPr="00800112">
        <w:t>:</w:t>
      </w:r>
    </w:p>
    <w:p w:rsidR="00B54121" w:rsidRDefault="00B54121" w:rsidP="009E31B6">
      <w:pPr>
        <w:pStyle w:val="a3"/>
        <w:ind w:left="993"/>
      </w:pPr>
      <w:r>
        <w:t>Рейс</w:t>
      </w:r>
    </w:p>
    <w:p w:rsidR="00B54121" w:rsidRDefault="00B54121" w:rsidP="00B54121">
      <w:pPr>
        <w:pStyle w:val="a3"/>
        <w:ind w:left="993"/>
      </w:pPr>
      <w:r>
        <w:t>Новая дата-время вылета</w:t>
      </w:r>
    </w:p>
    <w:p w:rsidR="00B54121" w:rsidRDefault="00B54121" w:rsidP="00B54121">
      <w:pPr>
        <w:pStyle w:val="a3"/>
        <w:numPr>
          <w:ilvl w:val="0"/>
          <w:numId w:val="13"/>
        </w:numPr>
      </w:pPr>
      <w:r>
        <w:t>Авиакомпания передаёт информацию о смене самолёта</w:t>
      </w:r>
    </w:p>
    <w:p w:rsidR="00B54121" w:rsidRDefault="00B54121" w:rsidP="00B54121">
      <w:pPr>
        <w:pStyle w:val="a3"/>
        <w:ind w:left="993"/>
      </w:pPr>
      <w:r>
        <w:t>Рейс</w:t>
      </w:r>
    </w:p>
    <w:p w:rsidR="00B54121" w:rsidRDefault="00B54121" w:rsidP="009E31B6">
      <w:pPr>
        <w:pStyle w:val="a3"/>
        <w:ind w:left="993"/>
      </w:pPr>
      <w:r>
        <w:t>Новое судно</w:t>
      </w:r>
    </w:p>
    <w:p w:rsidR="009E31B6" w:rsidRPr="00800112" w:rsidRDefault="009E31B6" w:rsidP="00B54121">
      <w:pPr>
        <w:pStyle w:val="a3"/>
        <w:spacing w:after="0"/>
        <w:ind w:left="993"/>
      </w:pPr>
      <w:r>
        <w:t>Названия всех мест в салоне</w:t>
      </w:r>
    </w:p>
    <w:p w:rsidR="009E31B6" w:rsidRDefault="009E31B6" w:rsidP="009E31B6">
      <w:pPr>
        <w:pStyle w:val="a3"/>
        <w:numPr>
          <w:ilvl w:val="0"/>
          <w:numId w:val="12"/>
        </w:numPr>
      </w:pPr>
      <w:r>
        <w:t>Информация вносится в БД (в отдельную таблицу, с привязкой к рейсу)</w:t>
      </w:r>
    </w:p>
    <w:p w:rsidR="00871B82" w:rsidRDefault="00871B82" w:rsidP="00871B82">
      <w:pPr>
        <w:pStyle w:val="a3"/>
        <w:numPr>
          <w:ilvl w:val="0"/>
          <w:numId w:val="12"/>
        </w:numPr>
        <w:spacing w:line="240" w:lineRule="auto"/>
      </w:pPr>
      <w:r>
        <w:t>Статус рейса меняется на «перенесён»</w:t>
      </w:r>
    </w:p>
    <w:p w:rsidR="00052EC5" w:rsidRPr="005767AF" w:rsidRDefault="00052EC5" w:rsidP="00B54121">
      <w:pPr>
        <w:pStyle w:val="a3"/>
        <w:tabs>
          <w:tab w:val="left" w:pos="488"/>
        </w:tabs>
        <w:spacing w:after="0"/>
        <w:ind w:left="0"/>
        <w:rPr>
          <w:u w:val="single"/>
        </w:rPr>
      </w:pPr>
    </w:p>
    <w:p w:rsidR="00B54121" w:rsidRDefault="00B54121" w:rsidP="00B54121">
      <w:pPr>
        <w:spacing w:after="0"/>
        <w:contextualSpacing/>
        <w:rPr>
          <w:u w:val="single"/>
        </w:rPr>
      </w:pPr>
    </w:p>
    <w:p w:rsidR="00052EC5" w:rsidRDefault="00052EC5" w:rsidP="00B54121">
      <w:pPr>
        <w:spacing w:after="0"/>
        <w:contextualSpacing/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052EC5" w:rsidRPr="001B416F" w:rsidRDefault="00052EC5" w:rsidP="008E38C7">
      <w:pPr>
        <w:spacing w:after="0"/>
        <w:jc w:val="center"/>
        <w:rPr>
          <w:sz w:val="28"/>
          <w:u w:val="single"/>
        </w:rPr>
      </w:pPr>
      <w:r w:rsidRPr="001B416F">
        <w:rPr>
          <w:sz w:val="28"/>
          <w:u w:val="single"/>
        </w:rPr>
        <w:t>Регистрация на рейс</w:t>
      </w:r>
    </w:p>
    <w:p w:rsidR="00052EC5" w:rsidRPr="008E38C7" w:rsidRDefault="00052EC5" w:rsidP="008E38C7">
      <w:pPr>
        <w:spacing w:after="0"/>
        <w:jc w:val="center"/>
        <w:rPr>
          <w:sz w:val="24"/>
          <w:u w:val="single"/>
        </w:rPr>
      </w:pPr>
    </w:p>
    <w:p w:rsidR="00052EC5" w:rsidRDefault="00052EC5" w:rsidP="008E38C7">
      <w:pPr>
        <w:spacing w:after="0"/>
        <w:jc w:val="center"/>
        <w:rPr>
          <w:u w:val="single"/>
        </w:rPr>
      </w:pPr>
    </w:p>
    <w:p w:rsidR="00052EC5" w:rsidRDefault="00052EC5" w:rsidP="00B54121">
      <w:pPr>
        <w:pStyle w:val="a3"/>
        <w:numPr>
          <w:ilvl w:val="0"/>
          <w:numId w:val="14"/>
        </w:numPr>
      </w:pPr>
      <w:r>
        <w:t>На стойку пришёл пассажир, предъявил паспорт</w:t>
      </w:r>
    </w:p>
    <w:p w:rsidR="00052EC5" w:rsidRDefault="00052EC5" w:rsidP="005859C7">
      <w:pPr>
        <w:pStyle w:val="a3"/>
      </w:pPr>
    </w:p>
    <w:p w:rsidR="00052EC5" w:rsidRDefault="00052EC5" w:rsidP="00B54121">
      <w:pPr>
        <w:pStyle w:val="a3"/>
        <w:numPr>
          <w:ilvl w:val="0"/>
          <w:numId w:val="14"/>
        </w:numPr>
      </w:pPr>
      <w:r>
        <w:t>Проверили соответствие паспорта и данных от авиакомпании</w:t>
      </w:r>
    </w:p>
    <w:p w:rsidR="00052EC5" w:rsidRDefault="007755E9" w:rsidP="005859C7">
      <w:pPr>
        <w:pStyle w:val="a3"/>
      </w:pPr>
      <w:r>
        <w:rPr>
          <w:noProof/>
          <w:lang w:eastAsia="ru-RU"/>
        </w:rPr>
        <w:pict>
          <v:shape id="_x0000_s1036" type="#_x0000_t202" style="position:absolute;left:0;text-align:left;margin-left:215.3pt;margin-top:1.8pt;width:75.35pt;height:22.6pt;z-index:3" filled="f" stroked="f">
            <v:textbox>
              <w:txbxContent>
                <w:p w:rsidR="00052EC5" w:rsidRDefault="00052EC5">
                  <w:r>
                    <w:t>Не совпало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38.55pt;margin-top:1.8pt;width:59.2pt;height:22.6pt;z-index:4" filled="f" stroked="f">
            <v:textbox>
              <w:txbxContent>
                <w:p w:rsidR="00052EC5" w:rsidRDefault="00052EC5">
                  <w:r>
                    <w:t>Совпало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left:0;text-align:left;margin-left:187.7pt;margin-top:1.85pt;width:56.8pt;height:26.75pt;z-index: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32" style="position:absolute;left:0;text-align:left;margin-left:65.85pt;margin-top:1.85pt;width:57.7pt;height:26.75pt;flip:x;z-index:1" o:connectortype="straight">
            <v:stroke endarrow="block"/>
          </v:shape>
        </w:pict>
      </w:r>
    </w:p>
    <w:p w:rsidR="00052EC5" w:rsidRDefault="007755E9" w:rsidP="0014102C">
      <w:pPr>
        <w:pStyle w:val="a3"/>
      </w:pPr>
      <w:r>
        <w:rPr>
          <w:noProof/>
          <w:lang w:eastAsia="ru-RU"/>
        </w:rPr>
        <w:pict>
          <v:shape id="_x0000_s1040" type="#_x0000_t202" style="position:absolute;left:0;text-align:left;margin-left:224.55pt;margin-top:13.15pt;width:110.4pt;height:22.6pt;z-index:8" filled="f" stroked="f">
            <v:textbox style="mso-next-textbox:#_x0000_s1040">
              <w:txbxContent>
                <w:p w:rsidR="00052EC5" w:rsidRDefault="00052EC5" w:rsidP="0014102C">
                  <w:r>
                    <w:t>База 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left:0;text-align:left;margin-left:42.65pt;margin-top:13.15pt;width:75.35pt;height:22.6pt;z-index:7" filled="f" stroked="f">
            <v:textbox style="mso-next-textbox:#_x0000_s1041">
              <w:txbxContent>
                <w:p w:rsidR="00052EC5" w:rsidRDefault="00052EC5" w:rsidP="0014102C">
                  <w:r>
                    <w:t>Далее</w:t>
                  </w:r>
                </w:p>
                <w:p w:rsidR="00052EC5" w:rsidRDefault="00052EC5" w:rsidP="0014102C"/>
                <w:p w:rsidR="00052EC5" w:rsidRDefault="00052EC5" w:rsidP="0014102C"/>
                <w:p w:rsidR="00052EC5" w:rsidRDefault="00052EC5" w:rsidP="0014102C"/>
              </w:txbxContent>
            </v:textbox>
          </v:shape>
        </w:pict>
      </w:r>
    </w:p>
    <w:p w:rsidR="00052EC5" w:rsidRDefault="00052EC5" w:rsidP="0014102C">
      <w:pPr>
        <w:pStyle w:val="a3"/>
      </w:pPr>
    </w:p>
    <w:p w:rsidR="00052EC5" w:rsidRDefault="00052EC5" w:rsidP="0035486D">
      <w:pPr>
        <w:pStyle w:val="a3"/>
        <w:tabs>
          <w:tab w:val="left" w:pos="4505"/>
        </w:tabs>
      </w:pPr>
    </w:p>
    <w:p w:rsidR="00052EC5" w:rsidRDefault="00052EC5" w:rsidP="00B54121">
      <w:pPr>
        <w:pStyle w:val="a3"/>
        <w:numPr>
          <w:ilvl w:val="0"/>
          <w:numId w:val="14"/>
        </w:numPr>
      </w:pPr>
      <w:r>
        <w:t>Посмотрим на класс пассажира</w:t>
      </w:r>
    </w:p>
    <w:p w:rsidR="00052EC5" w:rsidRDefault="00052EC5" w:rsidP="005859C7">
      <w:pPr>
        <w:pStyle w:val="a3"/>
        <w:tabs>
          <w:tab w:val="left" w:pos="4505"/>
        </w:tabs>
      </w:pPr>
    </w:p>
    <w:p w:rsidR="00052EC5" w:rsidRDefault="00052EC5" w:rsidP="00B54121">
      <w:pPr>
        <w:pStyle w:val="a3"/>
        <w:numPr>
          <w:ilvl w:val="0"/>
          <w:numId w:val="14"/>
        </w:numPr>
        <w:tabs>
          <w:tab w:val="left" w:pos="709"/>
        </w:tabs>
      </w:pPr>
      <w:r>
        <w:t>Выделим место в соответствии с классом</w:t>
      </w:r>
    </w:p>
    <w:p w:rsidR="00052EC5" w:rsidRPr="0002414F" w:rsidRDefault="00052EC5" w:rsidP="005859C7">
      <w:pPr>
        <w:pStyle w:val="a3"/>
        <w:tabs>
          <w:tab w:val="left" w:pos="4505"/>
        </w:tabs>
      </w:pPr>
      <w:r>
        <w:t>Выдадим посадочный талон</w:t>
      </w:r>
    </w:p>
    <w:p w:rsidR="0002414F" w:rsidRPr="0002414F" w:rsidRDefault="0002414F" w:rsidP="005859C7">
      <w:pPr>
        <w:pStyle w:val="a3"/>
        <w:tabs>
          <w:tab w:val="left" w:pos="4505"/>
        </w:tabs>
      </w:pPr>
      <w:r>
        <w:t>Изменим статус на «Выделено место»</w:t>
      </w:r>
    </w:p>
    <w:p w:rsidR="00052EC5" w:rsidRDefault="00052EC5" w:rsidP="005859C7">
      <w:pPr>
        <w:pStyle w:val="a3"/>
        <w:tabs>
          <w:tab w:val="left" w:pos="4505"/>
        </w:tabs>
      </w:pPr>
    </w:p>
    <w:p w:rsidR="00052EC5" w:rsidRDefault="007755E9" w:rsidP="00B54121">
      <w:pPr>
        <w:pStyle w:val="a3"/>
        <w:numPr>
          <w:ilvl w:val="0"/>
          <w:numId w:val="14"/>
        </w:numPr>
        <w:tabs>
          <w:tab w:val="left" w:pos="709"/>
        </w:tabs>
      </w:pPr>
      <w:r>
        <w:rPr>
          <w:noProof/>
          <w:lang w:eastAsia="ru-RU"/>
        </w:rPr>
        <w:pict>
          <v:shape id="_x0000_s1042" type="#_x0000_t202" style="position:absolute;left:0;text-align:left;margin-left:63.6pt;margin-top:10.25pt;width:53.85pt;height:22.6pt;z-index:11" filled="f" stroked="f">
            <v:textbox style="mso-next-textbox:#_x0000_s1042">
              <w:txbxContent>
                <w:p w:rsidR="00052EC5" w:rsidRDefault="00052EC5" w:rsidP="00897A4A">
                  <w:pPr>
                    <w:ind w:left="4956" w:hanging="4956"/>
                  </w:pPr>
                  <w:r>
                    <w:t>Есть</w:t>
                  </w:r>
                </w:p>
                <w:p w:rsidR="00052EC5" w:rsidRDefault="00052EC5" w:rsidP="00897A4A">
                  <w:pPr>
                    <w:ind w:left="4956" w:hanging="4956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202" style="position:absolute;left:0;text-align:left;margin-left:164pt;margin-top:3.9pt;width:59.2pt;height:22.6pt;z-index:12" filled="f" stroked="f">
            <v:textbox style="mso-next-textbox:#_x0000_s1043">
              <w:txbxContent>
                <w:p w:rsidR="00052EC5" w:rsidRDefault="00052EC5" w:rsidP="00897A4A">
                  <w:r>
                    <w:t>Нет</w:t>
                  </w:r>
                </w:p>
                <w:p w:rsidR="00052EC5" w:rsidRDefault="00052EC5" w:rsidP="00897A4A"/>
                <w:p w:rsidR="00052EC5" w:rsidRDefault="00052EC5" w:rsidP="00897A4A"/>
                <w:p w:rsidR="00052EC5" w:rsidRDefault="00052EC5" w:rsidP="00897A4A"/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118pt;margin-top:12.05pt;width:103.85pt;height:18.4pt;z-index: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32" style="position:absolute;left:0;text-align:left;margin-left:58.95pt;margin-top:12.05pt;width:11.55pt;height:18.4pt;flip:x;z-index:5" o:connectortype="straight">
            <v:stroke endarrow="block"/>
          </v:shape>
        </w:pict>
      </w:r>
      <w:r w:rsidR="00052EC5">
        <w:t>Есть ли багаж</w:t>
      </w:r>
    </w:p>
    <w:p w:rsidR="00052EC5" w:rsidRDefault="007755E9" w:rsidP="005859C7">
      <w:pPr>
        <w:pStyle w:val="a3"/>
        <w:tabs>
          <w:tab w:val="left" w:pos="4505"/>
        </w:tabs>
      </w:pPr>
      <w:r>
        <w:rPr>
          <w:noProof/>
          <w:lang w:eastAsia="ru-RU"/>
        </w:rPr>
        <w:pict>
          <v:shape id="_x0000_s1046" type="#_x0000_t202" style="position:absolute;left:0;text-align:left;margin-left:142.9pt;margin-top:15pt;width:204.95pt;height:22.6pt;z-index:10" filled="f" stroked="f">
            <v:textbox style="mso-next-textbox:#_x0000_s1046">
              <w:txbxContent>
                <w:p w:rsidR="00052EC5" w:rsidRDefault="00052EC5" w:rsidP="0014102C">
                  <w:r>
                    <w:t>Изменили статус на «зарегистрирован»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left:0;text-align:left;margin-left:38.55pt;margin-top:11.95pt;width:75.35pt;height:22.6pt;z-index:9" filled="f" stroked="f">
            <v:textbox style="mso-next-textbox:#_x0000_s1047">
              <w:txbxContent>
                <w:p w:rsidR="00052EC5" w:rsidRDefault="00052EC5" w:rsidP="0014102C">
                  <w:r>
                    <w:t>Далее</w:t>
                  </w:r>
                </w:p>
                <w:p w:rsidR="00052EC5" w:rsidRDefault="00052EC5" w:rsidP="0014102C"/>
                <w:p w:rsidR="00052EC5" w:rsidRDefault="00052EC5" w:rsidP="0014102C"/>
                <w:p w:rsidR="00052EC5" w:rsidRDefault="00052EC5" w:rsidP="0014102C"/>
              </w:txbxContent>
            </v:textbox>
          </v:shape>
        </w:pict>
      </w:r>
    </w:p>
    <w:p w:rsidR="00052EC5" w:rsidRDefault="00052EC5" w:rsidP="005859C7">
      <w:pPr>
        <w:pStyle w:val="a3"/>
        <w:tabs>
          <w:tab w:val="left" w:pos="3686"/>
        </w:tabs>
      </w:pPr>
    </w:p>
    <w:p w:rsidR="00052EC5" w:rsidRDefault="00052EC5" w:rsidP="005859C7">
      <w:pPr>
        <w:pStyle w:val="a3"/>
        <w:tabs>
          <w:tab w:val="left" w:pos="3686"/>
        </w:tabs>
      </w:pPr>
    </w:p>
    <w:p w:rsidR="00052EC5" w:rsidRDefault="00052EC5" w:rsidP="00B54121">
      <w:pPr>
        <w:pStyle w:val="a3"/>
        <w:numPr>
          <w:ilvl w:val="0"/>
          <w:numId w:val="14"/>
        </w:numPr>
        <w:tabs>
          <w:tab w:val="left" w:pos="709"/>
        </w:tabs>
      </w:pPr>
      <w:r>
        <w:t xml:space="preserve">Сверим вес багажа с максимально </w:t>
      </w:r>
      <w:proofErr w:type="gramStart"/>
      <w:r>
        <w:t>возможным</w:t>
      </w:r>
      <w:proofErr w:type="gramEnd"/>
    </w:p>
    <w:p w:rsidR="00052EC5" w:rsidRPr="006E57A6" w:rsidRDefault="007755E9" w:rsidP="0014102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50" type="#_x0000_t32" style="position:absolute;left:0;text-align:left;margin-left:92.35pt;margin-top:278.95pt;width:0;height:11.4pt;z-index:9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9" type="#_x0000_t32" style="position:absolute;left:0;text-align:left;margin-left:88.8pt;margin-top:120.05pt;width:0;height:11.4pt;z-index:9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8" type="#_x0000_t202" style="position:absolute;left:0;text-align:left;margin-left:475.25pt;margin-top:154.35pt;width:160.45pt;height:37.95pt;z-index:89" filled="f" stroked="f">
            <v:textbox style="mso-next-textbox:#_x0000_s1148">
              <w:txbxContent>
                <w:p w:rsidR="00070B16" w:rsidRDefault="00070B16" w:rsidP="00B54121">
                  <w:pPr>
                    <w:spacing w:line="240" w:lineRule="auto"/>
                  </w:pPr>
                  <w:r>
                    <w:t>Изменяем статус пассажира на «отменён»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1" type="#_x0000_t202" style="position:absolute;left:0;text-align:left;margin-left:284pt;margin-top:163.4pt;width:81.25pt;height:21.1pt;z-index:76" filled="f" stroked="f">
            <v:textbox style="mso-next-textbox:#_x0000_s1131">
              <w:txbxContent>
                <w:p w:rsidR="00B54121" w:rsidRDefault="00B54121" w:rsidP="00B54121">
                  <w:pPr>
                    <w:spacing w:line="240" w:lineRule="auto"/>
                  </w:pPr>
                  <w:r>
                    <w:t>После оплаты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28" type="#_x0000_t202" style="position:absolute;left:0;text-align:left;margin-left:49.9pt;margin-top:130.1pt;width:160.45pt;height:37.95pt;z-index:73" filled="f" stroked="f">
            <v:textbox style="mso-next-textbox:#_x0000_s1128">
              <w:txbxContent>
                <w:p w:rsidR="00B54121" w:rsidRDefault="00B54121" w:rsidP="00B54121">
                  <w:pPr>
                    <w:spacing w:line="240" w:lineRule="auto"/>
                  </w:pPr>
                  <w:r>
                    <w:t>Изменяем статус пассажира на «зарегистрирован»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26" type="#_x0000_t32" style="position:absolute;left:0;text-align:left;margin-left:321.4pt;margin-top:58.35pt;width:0;height:13.2pt;z-index:7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5" type="#_x0000_t32" style="position:absolute;left:0;text-align:left;margin-left:88.8pt;margin-top:77.85pt;width:0;height:11.4pt;z-index:7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4" type="#_x0000_t32" style="position:absolute;left:0;text-align:left;margin-left:254.65pt;margin-top:4.2pt;width:64.95pt;height:33.85pt;z-index:69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3" type="#_x0000_t32" style="position:absolute;left:0;text-align:left;margin-left:91.25pt;margin-top:4.2pt;width:22.65pt;height:25.2pt;flip:x;z-index: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2" type="#_x0000_t202" style="position:absolute;left:0;text-align:left;margin-left:276.8pt;margin-top:69.7pt;width:110.4pt;height:37.95pt;z-index:67" filled="f" stroked="f">
            <v:textbox style="mso-next-textbox:#_x0000_s1122">
              <w:txbxContent>
                <w:p w:rsidR="00B54121" w:rsidRDefault="00B54121" w:rsidP="00B54121">
                  <w:pPr>
                    <w:spacing w:line="240" w:lineRule="auto"/>
                  </w:pPr>
                  <w:r>
                    <w:t>Отправляем платить «перевес»</w:t>
                  </w:r>
                </w:p>
                <w:p w:rsidR="00B54121" w:rsidRDefault="00B54121" w:rsidP="00B54121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21" type="#_x0000_t202" style="position:absolute;left:0;text-align:left;margin-left:49.9pt;margin-top:87.3pt;width:110.4pt;height:37.95pt;z-index:66" filled="f" stroked="f">
            <v:textbox style="mso-next-textbox:#_x0000_s1121">
              <w:txbxContent>
                <w:p w:rsidR="00B54121" w:rsidRDefault="00B54121" w:rsidP="00B54121">
                  <w:pPr>
                    <w:spacing w:line="240" w:lineRule="auto"/>
                  </w:pPr>
                  <w:r>
                    <w:t>Выдаём багажную квитанцию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20" type="#_x0000_t202" style="position:absolute;left:0;text-align:left;margin-left:274pt;margin-top:40.2pt;width:110.4pt;height:22.6pt;z-index:65" filled="f" stroked="f">
            <v:textbox style="mso-next-textbox:#_x0000_s1120">
              <w:txbxContent>
                <w:p w:rsidR="00B54121" w:rsidRDefault="00B54121" w:rsidP="00B54121">
                  <w:r>
                    <w:t>База 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19" type="#_x0000_t202" style="position:absolute;left:0;text-align:left;margin-left:286.5pt;margin-top:4.2pt;width:58.05pt;height:21pt;z-index:64" filled="f" stroked="f">
            <v:textbox style="mso-next-textbox:#_x0000_s1119">
              <w:txbxContent>
                <w:p w:rsidR="00B54121" w:rsidRPr="00897A4A" w:rsidRDefault="00B54121" w:rsidP="00B54121">
                  <w:r>
                    <w:t>Больше</w:t>
                  </w:r>
                </w:p>
                <w:p w:rsidR="00B54121" w:rsidRDefault="00B54121" w:rsidP="00B54121"/>
              </w:txbxContent>
            </v:textbox>
          </v:shape>
        </w:pict>
      </w:r>
      <w:r>
        <w:rPr>
          <w:noProof/>
          <w:lang w:eastAsia="ru-RU"/>
        </w:rPr>
        <w:pict>
          <v:shape id="_x0000_s1118" type="#_x0000_t202" style="position:absolute;left:0;text-align:left;margin-left:102.7pt;margin-top:7pt;width:117.25pt;height:21pt;z-index:63" filled="f" stroked="f">
            <v:textbox style="mso-next-textbox:#_x0000_s1118">
              <w:txbxContent>
                <w:p w:rsidR="00B54121" w:rsidRPr="00897A4A" w:rsidRDefault="00B54121" w:rsidP="00B54121">
                  <w:r>
                    <w:t>Меньше или равен</w:t>
                  </w:r>
                </w:p>
                <w:p w:rsidR="00B54121" w:rsidRDefault="00B54121" w:rsidP="00B54121"/>
              </w:txbxContent>
            </v:textbox>
          </v:shape>
        </w:pict>
      </w:r>
      <w:r>
        <w:rPr>
          <w:noProof/>
          <w:lang w:eastAsia="ru-RU"/>
        </w:rPr>
        <w:pict>
          <v:shape id="_x0000_s1117" type="#_x0000_t202" style="position:absolute;left:0;text-align:left;margin-left:47.7pt;margin-top:31.75pt;width:117.25pt;height:44.75pt;z-index:62" filled="f" stroked="f">
            <v:textbox style="mso-next-textbox:#_x0000_s1117">
              <w:txbxContent>
                <w:p w:rsidR="00B54121" w:rsidRPr="00F23026" w:rsidRDefault="00B54121" w:rsidP="00B54121">
                  <w:pPr>
                    <w:tabs>
                      <w:tab w:val="left" w:pos="3686"/>
                    </w:tabs>
                    <w:spacing w:after="0" w:line="240" w:lineRule="auto"/>
                  </w:pPr>
                  <w:r>
                    <w:t xml:space="preserve">Назначаем каждому багажу </w:t>
                  </w:r>
                  <w:r w:rsidRPr="00897A4A">
                    <w:rPr>
                      <w:lang w:val="en-US"/>
                    </w:rPr>
                    <w:t>ID</w:t>
                  </w:r>
                  <w:r>
                    <w:t>, записываем вес</w:t>
                  </w:r>
                </w:p>
                <w:p w:rsidR="00B54121" w:rsidRDefault="00B54121" w:rsidP="00B54121">
                  <w:pPr>
                    <w:spacing w:after="0" w:line="240" w:lineRule="auto"/>
                  </w:pPr>
                </w:p>
                <w:p w:rsidR="00B54121" w:rsidRDefault="00B54121" w:rsidP="00B54121">
                  <w:pPr>
                    <w:spacing w:after="0" w:line="240" w:lineRule="auto"/>
                  </w:pPr>
                </w:p>
                <w:p w:rsidR="00B54121" w:rsidRDefault="00B54121" w:rsidP="00B54121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32" type="#_x0000_t38" style="position:absolute;left:0;text-align:left;margin-left:160.3pt;margin-top:58.35pt;width:123.7pt;height:116.6pt;rotation:180;z-index:77" o:connectortype="curved" adj="10800,-104851,-64040">
            <v:stroke endarrow="block"/>
          </v:shape>
        </w:pict>
      </w: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Pr="006E57A6" w:rsidRDefault="00052EC5" w:rsidP="0014102C">
      <w:pPr>
        <w:pStyle w:val="a3"/>
        <w:tabs>
          <w:tab w:val="left" w:pos="3686"/>
        </w:tabs>
      </w:pPr>
    </w:p>
    <w:p w:rsidR="00052EC5" w:rsidRDefault="007755E9" w:rsidP="0014102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41" type="#_x0000_t32" style="position:absolute;left:0;text-align:left;margin-left:360.5pt;margin-top:10.2pt;width:36.5pt;height:17.1pt;z-index:8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29" type="#_x0000_t32" style="position:absolute;left:0;text-align:left;margin-left:322.8pt;margin-top:10.05pt;width:0;height:18.3pt;z-index:74" o:connectortype="straight">
            <v:stroke endarrow="block"/>
          </v:shape>
        </w:pict>
      </w:r>
    </w:p>
    <w:p w:rsidR="00052EC5" w:rsidRDefault="007755E9" w:rsidP="006E57A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42" type="#_x0000_t202" style="position:absolute;left:0;text-align:left;margin-left:377.15pt;margin-top:11.55pt;width:75.35pt;height:21.7pt;z-index:86" filled="f" stroked="f">
            <v:textbox style="mso-next-textbox:#_x0000_s1142">
              <w:txbxContent>
                <w:p w:rsidR="00070B16" w:rsidRPr="00070B16" w:rsidRDefault="00070B16" w:rsidP="00B54121">
                  <w:pPr>
                    <w:spacing w:line="240" w:lineRule="auto"/>
                  </w:pPr>
                  <w:r>
                    <w:t>Не согласен</w:t>
                  </w:r>
                </w:p>
                <w:p w:rsidR="00070B16" w:rsidRDefault="00070B16" w:rsidP="00B54121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40" type="#_x0000_t202" style="position:absolute;left:0;text-align:left;margin-left:290.65pt;margin-top:11.8pt;width:65.2pt;height:29.35pt;z-index:84" filled="f" stroked="f">
            <v:textbox style="mso-next-textbox:#_x0000_s1140">
              <w:txbxContent>
                <w:p w:rsidR="00070B16" w:rsidRPr="00070B16" w:rsidRDefault="00070B16" w:rsidP="00B54121">
                  <w:pPr>
                    <w:spacing w:line="240" w:lineRule="auto"/>
                  </w:pPr>
                  <w:r>
                    <w:t>Согласен</w:t>
                  </w:r>
                </w:p>
                <w:p w:rsidR="00070B16" w:rsidRDefault="00070B16" w:rsidP="00B54121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B54121" w:rsidRPr="004873C1" w:rsidRDefault="00B54121" w:rsidP="006E57A6">
      <w:pPr>
        <w:pStyle w:val="a3"/>
        <w:tabs>
          <w:tab w:val="left" w:pos="3686"/>
        </w:tabs>
      </w:pPr>
    </w:p>
    <w:p w:rsidR="00B54121" w:rsidRDefault="007755E9" w:rsidP="006E57A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45" type="#_x0000_t32" style="position:absolute;left:0;text-align:left;margin-left:412.5pt;margin-top:.45pt;width:0;height:23.45pt;z-index:87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0" type="#_x0000_t32" style="position:absolute;left:0;text-align:left;margin-left:322.8pt;margin-top:.5pt;width:0;height:23.45pt;z-index:75" o:connectortype="straight">
            <v:stroke endarrow="block"/>
          </v:shape>
        </w:pict>
      </w:r>
    </w:p>
    <w:p w:rsidR="00B54121" w:rsidRDefault="007755E9" w:rsidP="006E57A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46" type="#_x0000_t202" style="position:absolute;left:0;text-align:left;margin-left:377.15pt;margin-top:8.5pt;width:88.35pt;height:21.1pt;z-index:88" filled="f" stroked="f">
            <v:textbox style="mso-next-textbox:#_x0000_s1146">
              <w:txbxContent>
                <w:p w:rsidR="00070B16" w:rsidRDefault="00070B16" w:rsidP="00B54121">
                  <w:pPr>
                    <w:spacing w:line="240" w:lineRule="auto"/>
                  </w:pPr>
                  <w:r>
                    <w:t>Лишаем места</w:t>
                  </w:r>
                </w:p>
              </w:txbxContent>
            </v:textbox>
          </v:shape>
        </w:pict>
      </w:r>
    </w:p>
    <w:p w:rsidR="00B54121" w:rsidRDefault="007755E9" w:rsidP="006E57A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127" type="#_x0000_t32" style="position:absolute;left:0;text-align:left;margin-left:460pt;margin-top:4.1pt;width:11.55pt;height:0;z-index:72" o:connectortype="straight">
            <v:stroke endarrow="block"/>
          </v:shape>
        </w:pict>
      </w:r>
    </w:p>
    <w:p w:rsidR="00B54121" w:rsidRDefault="00B54121" w:rsidP="006E57A6">
      <w:pPr>
        <w:pStyle w:val="a3"/>
        <w:tabs>
          <w:tab w:val="left" w:pos="3686"/>
        </w:tabs>
      </w:pPr>
    </w:p>
    <w:p w:rsidR="00052EC5" w:rsidRDefault="007755E9" w:rsidP="00B54121">
      <w:pPr>
        <w:pStyle w:val="a3"/>
        <w:numPr>
          <w:ilvl w:val="0"/>
          <w:numId w:val="14"/>
        </w:numPr>
        <w:tabs>
          <w:tab w:val="left" w:pos="709"/>
        </w:tabs>
      </w:pPr>
      <w:r>
        <w:rPr>
          <w:noProof/>
          <w:lang w:eastAsia="ru-RU"/>
        </w:rPr>
        <w:pict>
          <v:shape id="_x0000_s1059" type="#_x0000_t202" style="position:absolute;left:0;text-align:left;margin-left:193.15pt;margin-top:13.9pt;width:59.2pt;height:22.6pt;z-index:39" filled="f" stroked="f">
            <v:textbox style="mso-next-textbox:#_x0000_s1059">
              <w:txbxContent>
                <w:p w:rsidR="00052EC5" w:rsidRDefault="00052EC5" w:rsidP="008A1DD0">
                  <w:r>
                    <w:t>Нет</w:t>
                  </w:r>
                </w:p>
                <w:p w:rsidR="00052EC5" w:rsidRDefault="00052EC5" w:rsidP="008A1DD0"/>
                <w:p w:rsidR="00052EC5" w:rsidRDefault="00052EC5" w:rsidP="008A1DD0"/>
                <w:p w:rsidR="00052EC5" w:rsidRDefault="00052EC5" w:rsidP="008A1DD0"/>
              </w:txbxContent>
            </v:textbox>
          </v:shape>
        </w:pict>
      </w:r>
      <w:r w:rsidR="00052EC5">
        <w:t xml:space="preserve">Проверим, все ли </w:t>
      </w:r>
      <w:r w:rsidR="00722F43">
        <w:t>зарегистрированы</w:t>
      </w:r>
    </w:p>
    <w:p w:rsidR="00052EC5" w:rsidRDefault="007755E9" w:rsidP="008A1DD0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60" type="#_x0000_t32" style="position:absolute;left:0;text-align:left;margin-left:147.25pt;margin-top:4.05pt;width:100.4pt;height:28.05pt;z-index: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92.35pt;margin-top:4.2pt;width:14.8pt;height:22.6pt;flip:x;z-index:43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2" type="#_x0000_t202" style="position:absolute;left:0;text-align:left;margin-left:66.4pt;margin-top:3.95pt;width:59.2pt;height:22.6pt;z-index:40" filled="f" stroked="f">
            <v:textbox style="mso-next-textbox:#_x0000_s1062">
              <w:txbxContent>
                <w:p w:rsidR="00052EC5" w:rsidRDefault="00052EC5" w:rsidP="008A1DD0">
                  <w:r>
                    <w:t>Да</w:t>
                  </w:r>
                </w:p>
                <w:p w:rsidR="00052EC5" w:rsidRDefault="00052EC5" w:rsidP="008A1DD0"/>
                <w:p w:rsidR="00052EC5" w:rsidRDefault="00052EC5" w:rsidP="008A1DD0"/>
                <w:p w:rsidR="00052EC5" w:rsidRDefault="00052EC5" w:rsidP="008A1DD0"/>
              </w:txbxContent>
            </v:textbox>
          </v:shape>
        </w:pict>
      </w:r>
    </w:p>
    <w:p w:rsidR="00052EC5" w:rsidRDefault="007755E9" w:rsidP="008A1DD0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64" type="#_x0000_t202" style="position:absolute;left:0;text-align:left;margin-left:241.7pt;margin-top:13.3pt;width:88.8pt;height:38.45pt;z-index:42" filled="f" stroked="f">
            <v:textbox style="mso-next-textbox:#_x0000_s1064">
              <w:txbxContent>
                <w:p w:rsidR="00052EC5" w:rsidRDefault="00052EC5" w:rsidP="008A1DD0">
                  <w:pPr>
                    <w:spacing w:line="240" w:lineRule="auto"/>
                  </w:pPr>
                  <w:r>
                    <w:t>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63.6pt;margin-top:8.85pt;width:79.3pt;height:32.8pt;z-index:41" filled="f" stroked="f">
            <v:textbox style="mso-next-textbox:#_x0000_s1063">
              <w:txbxContent>
                <w:p w:rsidR="00052EC5" w:rsidRDefault="00052EC5" w:rsidP="008A1DD0">
                  <w:pPr>
                    <w:spacing w:line="240" w:lineRule="auto"/>
                  </w:pPr>
                  <w:r>
                    <w:t>Заканчиваем посадку</w:t>
                  </w:r>
                </w:p>
                <w:p w:rsidR="00052EC5" w:rsidRDefault="00052EC5" w:rsidP="008A1DD0">
                  <w:pPr>
                    <w:spacing w:line="240" w:lineRule="auto"/>
                  </w:pPr>
                </w:p>
                <w:p w:rsidR="00052EC5" w:rsidRDefault="00052EC5" w:rsidP="008A1DD0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052EC5" w:rsidRDefault="00052EC5" w:rsidP="008A1DD0">
      <w:pPr>
        <w:pStyle w:val="a3"/>
        <w:tabs>
          <w:tab w:val="left" w:pos="3686"/>
        </w:tabs>
      </w:pPr>
    </w:p>
    <w:p w:rsidR="00052EC5" w:rsidRDefault="00052EC5" w:rsidP="008A1DD0">
      <w:pPr>
        <w:pStyle w:val="a3"/>
        <w:tabs>
          <w:tab w:val="left" w:pos="3686"/>
        </w:tabs>
      </w:pPr>
    </w:p>
    <w:p w:rsidR="00052EC5" w:rsidRDefault="007755E9" w:rsidP="008A1DD0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65" type="#_x0000_t202" style="position:absolute;left:0;text-align:left;margin-left:57.6pt;margin-top:11.35pt;width:2in;height:32.8pt;z-index:45" filled="f" stroked="f">
            <v:textbox style="mso-next-textbox:#_x0000_s1065">
              <w:txbxContent>
                <w:p w:rsidR="00052EC5" w:rsidRDefault="00052EC5" w:rsidP="008A1DD0">
                  <w:pPr>
                    <w:spacing w:line="240" w:lineRule="auto"/>
                  </w:pPr>
                  <w:r>
                    <w:t xml:space="preserve">Меняем статус </w:t>
                  </w:r>
                  <w:proofErr w:type="gramStart"/>
                  <w:r>
                    <w:t>на</w:t>
                  </w:r>
                  <w:proofErr w:type="gramEnd"/>
                  <w:r>
                    <w:t xml:space="preserve"> «регистрация завершена»</w:t>
                  </w:r>
                </w:p>
                <w:p w:rsidR="00052EC5" w:rsidRDefault="00052EC5" w:rsidP="008A1DD0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052EC5" w:rsidRDefault="00052EC5" w:rsidP="008A1DD0">
      <w:pPr>
        <w:pStyle w:val="a3"/>
        <w:tabs>
          <w:tab w:val="left" w:pos="3686"/>
        </w:tabs>
      </w:pPr>
    </w:p>
    <w:p w:rsidR="00052EC5" w:rsidRDefault="00052EC5" w:rsidP="008A1DD0">
      <w:pPr>
        <w:pStyle w:val="a3"/>
        <w:tabs>
          <w:tab w:val="left" w:pos="3686"/>
        </w:tabs>
      </w:pPr>
    </w:p>
    <w:p w:rsidR="00052EC5" w:rsidRPr="00070B16" w:rsidRDefault="00052EC5" w:rsidP="008A1DD0">
      <w:pPr>
        <w:pStyle w:val="a3"/>
        <w:tabs>
          <w:tab w:val="left" w:pos="3686"/>
        </w:tabs>
        <w:rPr>
          <w:lang w:val="en-US"/>
        </w:rPr>
      </w:pPr>
    </w:p>
    <w:p w:rsidR="00052EC5" w:rsidRPr="00807247" w:rsidRDefault="00052EC5" w:rsidP="00D17C7B">
      <w:pPr>
        <w:pStyle w:val="a3"/>
        <w:tabs>
          <w:tab w:val="left" w:pos="3686"/>
        </w:tabs>
        <w:ind w:left="284"/>
      </w:pPr>
      <w:r>
        <w:t>______________________________________________________________________________</w:t>
      </w:r>
    </w:p>
    <w:p w:rsidR="00052EC5" w:rsidRDefault="00052EC5" w:rsidP="0014102C">
      <w:pPr>
        <w:pStyle w:val="a3"/>
        <w:tabs>
          <w:tab w:val="left" w:pos="3686"/>
        </w:tabs>
      </w:pPr>
    </w:p>
    <w:p w:rsidR="00052EC5" w:rsidRDefault="00B54121" w:rsidP="00B54121">
      <w:pPr>
        <w:pStyle w:val="a3"/>
        <w:numPr>
          <w:ilvl w:val="0"/>
          <w:numId w:val="6"/>
        </w:numPr>
        <w:ind w:left="1134" w:hanging="425"/>
      </w:pPr>
      <w:r>
        <w:t xml:space="preserve">От авиакомпании пришли данные о рейсе и </w:t>
      </w:r>
      <w:proofErr w:type="gramStart"/>
      <w:r>
        <w:t>купивших</w:t>
      </w:r>
      <w:proofErr w:type="gramEnd"/>
      <w:r>
        <w:t xml:space="preserve"> билеты</w:t>
      </w:r>
    </w:p>
    <w:p w:rsidR="00052EC5" w:rsidRPr="00807247" w:rsidRDefault="00052EC5" w:rsidP="00B54121">
      <w:pPr>
        <w:pStyle w:val="a3"/>
        <w:numPr>
          <w:ilvl w:val="0"/>
          <w:numId w:val="6"/>
        </w:numPr>
        <w:tabs>
          <w:tab w:val="left" w:pos="1134"/>
        </w:tabs>
      </w:pPr>
      <w:r>
        <w:t>Статус рейса — «идёт регистрация»</w:t>
      </w:r>
    </w:p>
    <w:p w:rsidR="00052EC5" w:rsidRDefault="00052EC5" w:rsidP="0014102C">
      <w:pPr>
        <w:pStyle w:val="a3"/>
        <w:tabs>
          <w:tab w:val="left" w:pos="3686"/>
        </w:tabs>
        <w:rPr>
          <w:lang w:val="en-US"/>
        </w:rPr>
      </w:pPr>
    </w:p>
    <w:p w:rsidR="00052EC5" w:rsidRDefault="00052EC5" w:rsidP="0014102C">
      <w:pPr>
        <w:pStyle w:val="a3"/>
        <w:tabs>
          <w:tab w:val="left" w:pos="3686"/>
        </w:tabs>
        <w:rPr>
          <w:lang w:val="en-US"/>
        </w:rPr>
      </w:pPr>
    </w:p>
    <w:p w:rsidR="00052EC5" w:rsidRDefault="00052EC5">
      <w:pPr>
        <w:rPr>
          <w:lang w:val="en-US"/>
        </w:rPr>
      </w:pPr>
      <w:r>
        <w:rPr>
          <w:lang w:val="en-US"/>
        </w:rPr>
        <w:br w:type="page"/>
      </w:r>
    </w:p>
    <w:p w:rsidR="00052EC5" w:rsidRPr="008E38C7" w:rsidRDefault="00052EC5" w:rsidP="008E38C7">
      <w:pPr>
        <w:spacing w:after="0"/>
        <w:jc w:val="center"/>
        <w:rPr>
          <w:sz w:val="24"/>
          <w:u w:val="single"/>
        </w:rPr>
      </w:pPr>
      <w:r w:rsidRPr="008E38C7">
        <w:rPr>
          <w:sz w:val="24"/>
          <w:u w:val="single"/>
        </w:rPr>
        <w:t xml:space="preserve">Контроль </w:t>
      </w:r>
      <w:proofErr w:type="gramStart"/>
      <w:r w:rsidRPr="008E38C7">
        <w:rPr>
          <w:sz w:val="24"/>
          <w:u w:val="single"/>
        </w:rPr>
        <w:t>СБ</w:t>
      </w:r>
      <w:proofErr w:type="gramEnd"/>
    </w:p>
    <w:p w:rsidR="00052EC5" w:rsidRDefault="00052EC5" w:rsidP="008E38C7">
      <w:pPr>
        <w:spacing w:after="0"/>
        <w:jc w:val="center"/>
        <w:rPr>
          <w:u w:val="single"/>
        </w:rPr>
      </w:pPr>
    </w:p>
    <w:p w:rsidR="00052EC5" w:rsidRDefault="00052EC5" w:rsidP="008E38C7">
      <w:pPr>
        <w:spacing w:after="0"/>
        <w:jc w:val="center"/>
        <w:rPr>
          <w:u w:val="single"/>
        </w:rPr>
      </w:pPr>
    </w:p>
    <w:p w:rsidR="00052EC5" w:rsidRDefault="00052EC5" w:rsidP="00B54121">
      <w:pPr>
        <w:pStyle w:val="a3"/>
        <w:numPr>
          <w:ilvl w:val="0"/>
          <w:numId w:val="7"/>
        </w:numPr>
        <w:tabs>
          <w:tab w:val="left" w:pos="709"/>
        </w:tabs>
      </w:pPr>
      <w:r>
        <w:t>Пришёл пассажир</w:t>
      </w:r>
      <w:r>
        <w:rPr>
          <w:lang w:val="en-US"/>
        </w:rPr>
        <w:t>;</w:t>
      </w:r>
    </w:p>
    <w:p w:rsidR="00052EC5" w:rsidRDefault="00052EC5" w:rsidP="008A30BC">
      <w:pPr>
        <w:pStyle w:val="a3"/>
        <w:tabs>
          <w:tab w:val="left" w:pos="3686"/>
        </w:tabs>
      </w:pPr>
      <w:r>
        <w:t>Предъявил посадочный талон и паспорт</w:t>
      </w:r>
      <w:r w:rsidRPr="008A30BC">
        <w:t>.</w:t>
      </w:r>
    </w:p>
    <w:p w:rsidR="00052EC5" w:rsidRDefault="00052EC5" w:rsidP="008A30BC">
      <w:pPr>
        <w:pStyle w:val="a3"/>
        <w:tabs>
          <w:tab w:val="left" w:pos="3686"/>
        </w:tabs>
      </w:pPr>
    </w:p>
    <w:p w:rsidR="00052EC5" w:rsidRPr="002A43E6" w:rsidRDefault="00052EC5" w:rsidP="00B54121">
      <w:pPr>
        <w:pStyle w:val="a3"/>
        <w:numPr>
          <w:ilvl w:val="0"/>
          <w:numId w:val="7"/>
        </w:numPr>
        <w:tabs>
          <w:tab w:val="left" w:pos="709"/>
        </w:tabs>
        <w:rPr>
          <w:lang w:val="en-US"/>
        </w:rPr>
      </w:pPr>
      <w:r>
        <w:t xml:space="preserve">Проверили, </w:t>
      </w:r>
      <w:r w:rsidR="00B54121">
        <w:t xml:space="preserve">статус пассажира </w:t>
      </w:r>
      <w:r w:rsidR="001047E4">
        <w:t>— «зарегистрирован»</w:t>
      </w:r>
    </w:p>
    <w:p w:rsidR="00052EC5" w:rsidRDefault="007755E9" w:rsidP="002A43E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66" type="#_x0000_t202" style="position:absolute;left:0;text-align:left;margin-left:85.25pt;margin-top:-.1pt;width:59.2pt;height:22.6pt;z-index:14" filled="f" stroked="f">
            <v:textbox style="mso-next-textbox:#_x0000_s1066">
              <w:txbxContent>
                <w:p w:rsidR="00052EC5" w:rsidRDefault="00052EC5" w:rsidP="002A43E6">
                  <w:r>
                    <w:t>Да</w:t>
                  </w:r>
                </w:p>
                <w:p w:rsidR="00052EC5" w:rsidRDefault="00052EC5" w:rsidP="002A43E6"/>
                <w:p w:rsidR="00052EC5" w:rsidRDefault="00052EC5" w:rsidP="002A43E6"/>
                <w:p w:rsidR="00052EC5" w:rsidRDefault="00052EC5" w:rsidP="002A43E6"/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202" style="position:absolute;left:0;text-align:left;margin-left:248.05pt;margin-top:.15pt;width:59.2pt;height:22.6pt;z-index:13" filled="f" stroked="f">
            <v:textbox style="mso-next-textbox:#_x0000_s1067">
              <w:txbxContent>
                <w:p w:rsidR="00052EC5" w:rsidRDefault="00052EC5" w:rsidP="002A43E6">
                  <w:r>
                    <w:t>Нет</w:t>
                  </w:r>
                </w:p>
                <w:p w:rsidR="00052EC5" w:rsidRDefault="00052EC5" w:rsidP="002A43E6"/>
                <w:p w:rsidR="00052EC5" w:rsidRDefault="00052EC5" w:rsidP="002A43E6"/>
                <w:p w:rsidR="00052EC5" w:rsidRDefault="00052EC5" w:rsidP="002A43E6"/>
              </w:txbxContent>
            </v:textbox>
          </v:shape>
        </w:pict>
      </w:r>
      <w:r>
        <w:rPr>
          <w:noProof/>
          <w:lang w:eastAsia="ru-RU"/>
        </w:rPr>
        <w:pict>
          <v:shape id="_x0000_s1068" type="#_x0000_t32" style="position:absolute;left:0;text-align:left;margin-left:229.4pt;margin-top:2.55pt;width:37.1pt;height:28.95pt;z-index:1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9" type="#_x0000_t32" style="position:absolute;left:0;text-align:left;margin-left:111.2pt;margin-top:.15pt;width:14.8pt;height:22.6pt;flip:x;z-index:17" o:connectortype="straight">
            <v:stroke endarrow="block"/>
          </v:shape>
        </w:pict>
      </w:r>
    </w:p>
    <w:p w:rsidR="00052EC5" w:rsidRPr="002A43E6" w:rsidRDefault="007755E9" w:rsidP="002A43E6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0" type="#_x0000_t202" style="position:absolute;left:0;text-align:left;margin-left:264.15pt;margin-top:1.6pt;width:88.8pt;height:38.45pt;z-index:16" filled="f" stroked="f">
            <v:textbox style="mso-next-textbox:#_x0000_s1070">
              <w:txbxContent>
                <w:p w:rsidR="00052EC5" w:rsidRDefault="00052EC5" w:rsidP="000E67C4">
                  <w:pPr>
                    <w:spacing w:line="240" w:lineRule="auto"/>
                  </w:pPr>
                  <w:r>
                    <w:t>Отправляем на регистрацию</w:t>
                  </w:r>
                </w:p>
                <w:p w:rsidR="00052EC5" w:rsidRDefault="00052EC5" w:rsidP="000E67C4">
                  <w:pPr>
                    <w:spacing w:line="240" w:lineRule="auto"/>
                  </w:pPr>
                </w:p>
                <w:p w:rsidR="00052EC5" w:rsidRDefault="00052EC5" w:rsidP="000E67C4">
                  <w:pPr>
                    <w:spacing w:line="240" w:lineRule="auto"/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1" type="#_x0000_t202" style="position:absolute;left:0;text-align:left;margin-left:82.45pt;margin-top:4.8pt;width:59.2pt;height:22.6pt;z-index:15" filled="f" stroked="f">
            <v:textbox style="mso-next-textbox:#_x0000_s1071">
              <w:txbxContent>
                <w:p w:rsidR="00052EC5" w:rsidRDefault="00052EC5" w:rsidP="002A43E6">
                  <w:r>
                    <w:t>Далее</w:t>
                  </w:r>
                </w:p>
                <w:p w:rsidR="00052EC5" w:rsidRDefault="00052EC5" w:rsidP="002A43E6"/>
                <w:p w:rsidR="00052EC5" w:rsidRDefault="00052EC5" w:rsidP="002A43E6"/>
              </w:txbxContent>
            </v:textbox>
          </v:shape>
        </w:pict>
      </w:r>
    </w:p>
    <w:p w:rsidR="00052EC5" w:rsidRDefault="00052EC5" w:rsidP="008A30BC">
      <w:pPr>
        <w:pStyle w:val="a3"/>
        <w:tabs>
          <w:tab w:val="left" w:pos="3686"/>
        </w:tabs>
      </w:pPr>
    </w:p>
    <w:p w:rsidR="00052EC5" w:rsidRPr="002A43E6" w:rsidRDefault="00052EC5" w:rsidP="008A30BC">
      <w:pPr>
        <w:pStyle w:val="a3"/>
        <w:tabs>
          <w:tab w:val="left" w:pos="3686"/>
        </w:tabs>
      </w:pPr>
    </w:p>
    <w:p w:rsidR="00052EC5" w:rsidRPr="002A43E6" w:rsidRDefault="00052EC5" w:rsidP="001047E4">
      <w:pPr>
        <w:pStyle w:val="a3"/>
        <w:numPr>
          <w:ilvl w:val="0"/>
          <w:numId w:val="7"/>
        </w:numPr>
        <w:tabs>
          <w:tab w:val="left" w:pos="709"/>
        </w:tabs>
      </w:pPr>
      <w:r>
        <w:t>Проверили соответствие паспорта и талона</w:t>
      </w:r>
    </w:p>
    <w:p w:rsidR="00052EC5" w:rsidRDefault="007755E9" w:rsidP="008A30B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2" type="#_x0000_t202" style="position:absolute;left:0;text-align:left;margin-left:226.75pt;margin-top:3.3pt;width:69.95pt;height:22.6pt;z-index:20" filled="f" stroked="f">
            <v:textbox>
              <w:txbxContent>
                <w:p w:rsidR="00052EC5" w:rsidRDefault="00052EC5" w:rsidP="00282A51">
                  <w:r>
                    <w:t>Не совпало</w:t>
                  </w:r>
                </w:p>
                <w:p w:rsidR="00052EC5" w:rsidRDefault="00052EC5" w:rsidP="00282A51"/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58.05pt;margin-top:3.3pt;width:59.2pt;height:22.6pt;z-index:19" filled="f" stroked="f">
            <v:textbox>
              <w:txbxContent>
                <w:p w:rsidR="00052EC5" w:rsidRDefault="00052EC5" w:rsidP="00282A51">
                  <w:r>
                    <w:t>Совпало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4" type="#_x0000_t32" style="position:absolute;left:0;text-align:left;margin-left:208pt;margin-top:2.4pt;width:37.1pt;height:28.95pt;z-index: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5" type="#_x0000_t32" style="position:absolute;left:0;text-align:left;margin-left:113.45pt;margin-top:4.35pt;width:14.8pt;height:22.6pt;flip:x;z-index:23" o:connectortype="straight">
            <v:stroke endarrow="block"/>
          </v:shape>
        </w:pict>
      </w:r>
    </w:p>
    <w:p w:rsidR="00052EC5" w:rsidRDefault="007755E9" w:rsidP="008A30B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6" type="#_x0000_t202" style="position:absolute;left:0;text-align:left;margin-left:58.05pt;margin-top:13.15pt;width:111.3pt;height:43.15pt;z-index:21" filled="f" stroked="f">
            <v:textbox>
              <w:txbxContent>
                <w:p w:rsidR="00052EC5" w:rsidRDefault="00052EC5" w:rsidP="000E67C4">
                  <w:pPr>
                    <w:spacing w:line="240" w:lineRule="auto"/>
                  </w:pPr>
                  <w:r>
                    <w:t>Меняем на статус «Прошёл ОСБ»</w:t>
                  </w:r>
                </w:p>
              </w:txbxContent>
            </v:textbox>
          </v:shape>
        </w:pict>
      </w:r>
    </w:p>
    <w:p w:rsidR="00052EC5" w:rsidRDefault="007755E9" w:rsidP="008A30BC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7" type="#_x0000_t202" style="position:absolute;left:0;text-align:left;margin-left:217.65pt;margin-top:1.7pt;width:111.3pt;height:23.25pt;z-index:22" filled="f" stroked="f">
            <v:textbox>
              <w:txbxContent>
                <w:p w:rsidR="00052EC5" w:rsidRDefault="00052EC5" w:rsidP="003A5DCB">
                  <w:r>
                    <w:t>База без изменений</w:t>
                  </w:r>
                </w:p>
              </w:txbxContent>
            </v:textbox>
          </v:shape>
        </w:pict>
      </w:r>
    </w:p>
    <w:p w:rsidR="00052EC5" w:rsidRDefault="00052EC5" w:rsidP="008A30BC">
      <w:pPr>
        <w:pStyle w:val="a3"/>
        <w:tabs>
          <w:tab w:val="left" w:pos="3686"/>
        </w:tabs>
      </w:pPr>
    </w:p>
    <w:p w:rsidR="00052EC5" w:rsidRDefault="00052EC5" w:rsidP="008A30BC">
      <w:pPr>
        <w:pStyle w:val="a3"/>
        <w:tabs>
          <w:tab w:val="left" w:pos="3686"/>
        </w:tabs>
      </w:pPr>
    </w:p>
    <w:p w:rsidR="00052EC5" w:rsidRDefault="00052EC5" w:rsidP="001047E4">
      <w:pPr>
        <w:pStyle w:val="a3"/>
        <w:numPr>
          <w:ilvl w:val="0"/>
          <w:numId w:val="7"/>
        </w:numPr>
        <w:tabs>
          <w:tab w:val="left" w:pos="709"/>
        </w:tabs>
      </w:pPr>
      <w:r>
        <w:t>Прохождение пассажиром осмотра</w:t>
      </w:r>
    </w:p>
    <w:p w:rsidR="00052EC5" w:rsidRDefault="007755E9" w:rsidP="003A5DCB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78" type="#_x0000_t202" style="position:absolute;left:0;text-align:left;margin-left:223.6pt;margin-top:.2pt;width:69.95pt;height:22.6pt;z-index:28" filled="f" stroked="f">
            <v:textbox>
              <w:txbxContent>
                <w:p w:rsidR="00052EC5" w:rsidRDefault="00052EC5" w:rsidP="00282A51">
                  <w:r>
                    <w:t>Не прошёл</w:t>
                  </w:r>
                </w:p>
                <w:p w:rsidR="00052EC5" w:rsidRDefault="00052EC5" w:rsidP="00282A51"/>
              </w:txbxContent>
            </v:textbox>
          </v:shape>
        </w:pict>
      </w:r>
      <w:r>
        <w:rPr>
          <w:noProof/>
          <w:lang w:eastAsia="ru-RU"/>
        </w:rPr>
        <w:pict>
          <v:shape id="_x0000_s1079" type="#_x0000_t202" style="position:absolute;left:0;text-align:left;margin-left:61.45pt;margin-top:1.55pt;width:59.2pt;height:22.6pt;z-index:27" filled="f" stroked="f">
            <v:textbox>
              <w:txbxContent>
                <w:p w:rsidR="00052EC5" w:rsidRDefault="00052EC5" w:rsidP="00282A51">
                  <w:r>
                    <w:t>Прошёл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0" type="#_x0000_t32" style="position:absolute;left:0;text-align:left;margin-left:111.2pt;margin-top:3.6pt;width:14.8pt;height:22.6pt;flip:x;z-index:2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left:0;text-align:left;margin-left:208pt;margin-top:3.6pt;width:37.1pt;height:22.6pt;z-index:26" o:connectortype="straight">
            <v:stroke endarrow="block"/>
          </v:shape>
        </w:pict>
      </w:r>
    </w:p>
    <w:p w:rsidR="00052EC5" w:rsidRDefault="007755E9" w:rsidP="003A5DCB">
      <w:pPr>
        <w:pStyle w:val="a3"/>
        <w:tabs>
          <w:tab w:val="left" w:pos="3686"/>
        </w:tabs>
      </w:pPr>
      <w:r>
        <w:rPr>
          <w:noProof/>
          <w:lang w:eastAsia="ru-RU"/>
        </w:rPr>
        <w:pict>
          <v:shape id="_x0000_s1082" type="#_x0000_t202" style="position:absolute;left:0;text-align:left;margin-left:205.8pt;margin-top:8.35pt;width:111.3pt;height:43.15pt;z-index:30" filled="f" stroked="f">
            <v:textbox style="mso-next-textbox:#_x0000_s1082">
              <w:txbxContent>
                <w:p w:rsidR="00052EC5" w:rsidRDefault="00052EC5" w:rsidP="000E67C4">
                  <w:pPr>
                    <w:spacing w:line="240" w:lineRule="auto"/>
                  </w:pPr>
                  <w:r>
                    <w:t>Меняем на статус «Не прошёл ОСБ»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3" type="#_x0000_t202" style="position:absolute;left:0;text-align:left;margin-left:64.65pt;margin-top:10.75pt;width:111.3pt;height:23.25pt;z-index:29" filled="f" stroked="f">
            <v:textbox>
              <w:txbxContent>
                <w:p w:rsidR="00052EC5" w:rsidRDefault="00052EC5" w:rsidP="003A5DCB">
                  <w:r>
                    <w:t>База без изменений</w:t>
                  </w:r>
                </w:p>
              </w:txbxContent>
            </v:textbox>
          </v:shape>
        </w:pict>
      </w:r>
    </w:p>
    <w:p w:rsidR="00052EC5" w:rsidRDefault="00052EC5" w:rsidP="008A30BC">
      <w:pPr>
        <w:pStyle w:val="a3"/>
        <w:tabs>
          <w:tab w:val="left" w:pos="3686"/>
        </w:tabs>
      </w:pPr>
    </w:p>
    <w:p w:rsidR="00052EC5" w:rsidRDefault="00052EC5" w:rsidP="008A30BC">
      <w:pPr>
        <w:pStyle w:val="a3"/>
        <w:tabs>
          <w:tab w:val="left" w:pos="3686"/>
        </w:tabs>
      </w:pPr>
    </w:p>
    <w:p w:rsidR="00052EC5" w:rsidRPr="00807247" w:rsidRDefault="00052EC5" w:rsidP="002A43E6">
      <w:pPr>
        <w:tabs>
          <w:tab w:val="left" w:pos="3686"/>
        </w:tabs>
      </w:pPr>
    </w:p>
    <w:p w:rsidR="00052EC5" w:rsidRDefault="00052EC5">
      <w:pPr>
        <w:rPr>
          <w:u w:val="single"/>
        </w:rPr>
      </w:pPr>
      <w:r>
        <w:rPr>
          <w:u w:val="single"/>
        </w:rPr>
        <w:br w:type="page"/>
      </w:r>
    </w:p>
    <w:p w:rsidR="00052EC5" w:rsidRDefault="00052EC5" w:rsidP="008E38C7">
      <w:pPr>
        <w:spacing w:after="0"/>
        <w:jc w:val="center"/>
        <w:rPr>
          <w:sz w:val="24"/>
          <w:u w:val="single"/>
        </w:rPr>
      </w:pPr>
      <w:r w:rsidRPr="008E38C7">
        <w:rPr>
          <w:sz w:val="24"/>
          <w:u w:val="single"/>
        </w:rPr>
        <w:t>Посадка пассажира</w:t>
      </w:r>
    </w:p>
    <w:p w:rsidR="00052EC5" w:rsidRPr="008E38C7" w:rsidRDefault="00052EC5" w:rsidP="008E38C7">
      <w:pPr>
        <w:spacing w:after="0"/>
        <w:jc w:val="center"/>
        <w:rPr>
          <w:sz w:val="24"/>
          <w:u w:val="single"/>
        </w:rPr>
      </w:pPr>
    </w:p>
    <w:p w:rsidR="00052EC5" w:rsidRPr="004A18D6" w:rsidRDefault="00052EC5" w:rsidP="008E38C7">
      <w:pPr>
        <w:spacing w:after="0"/>
        <w:jc w:val="center"/>
        <w:rPr>
          <w:u w:val="single"/>
        </w:rPr>
      </w:pPr>
    </w:p>
    <w:p w:rsidR="00052EC5" w:rsidRDefault="00052EC5" w:rsidP="000E67C4">
      <w:pPr>
        <w:pStyle w:val="a3"/>
        <w:numPr>
          <w:ilvl w:val="0"/>
          <w:numId w:val="1"/>
        </w:numPr>
      </w:pPr>
      <w:r>
        <w:t>Пришёл пассажир</w:t>
      </w:r>
    </w:p>
    <w:p w:rsidR="00052EC5" w:rsidRDefault="00052EC5" w:rsidP="000E67C4">
      <w:pPr>
        <w:pStyle w:val="a3"/>
      </w:pPr>
      <w:r>
        <w:t>Предъявил посадочный талон</w:t>
      </w:r>
    </w:p>
    <w:p w:rsidR="00052EC5" w:rsidRDefault="00052EC5" w:rsidP="000E67C4">
      <w:pPr>
        <w:pStyle w:val="a3"/>
      </w:pPr>
    </w:p>
    <w:p w:rsidR="00052EC5" w:rsidRDefault="007755E9" w:rsidP="000E67C4">
      <w:pPr>
        <w:pStyle w:val="a3"/>
        <w:numPr>
          <w:ilvl w:val="0"/>
          <w:numId w:val="1"/>
        </w:numPr>
      </w:pPr>
      <w:r>
        <w:rPr>
          <w:noProof/>
          <w:lang w:eastAsia="ru-RU"/>
        </w:rPr>
        <w:pict>
          <v:shape id="_x0000_s1137" type="#_x0000_t32" style="position:absolute;left:0;text-align:left;margin-left:214.3pt;margin-top:15.8pt;width:28.5pt;height:20.35pt;z-index:8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6" type="#_x0000_t32" style="position:absolute;left:0;text-align:left;margin-left:96.1pt;margin-top:16.05pt;width:14.8pt;height:22.6pt;flip:x;z-index:8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35" type="#_x0000_t202" style="position:absolute;left:0;text-align:left;margin-left:67.35pt;margin-top:36.15pt;width:59.2pt;height:22.6pt;z-index:80" filled="f" stroked="f">
            <v:textbox style="mso-next-textbox:#_x0000_s1135">
              <w:txbxContent>
                <w:p w:rsidR="001047E4" w:rsidRDefault="001047E4" w:rsidP="001047E4">
                  <w:r>
                    <w:t>Далее</w:t>
                  </w:r>
                </w:p>
                <w:p w:rsidR="001047E4" w:rsidRDefault="001047E4" w:rsidP="001047E4"/>
                <w:p w:rsidR="001047E4" w:rsidRDefault="001047E4" w:rsidP="001047E4"/>
              </w:txbxContent>
            </v:textbox>
          </v:shape>
        </w:pict>
      </w:r>
      <w:r>
        <w:rPr>
          <w:noProof/>
          <w:lang w:eastAsia="ru-RU"/>
        </w:rPr>
        <w:pict>
          <v:shape id="_x0000_s1134" type="#_x0000_t202" style="position:absolute;left:0;text-align:left;margin-left:70.15pt;margin-top:15.8pt;width:59.2pt;height:22.6pt;z-index:79" filled="f" stroked="f">
            <v:textbox style="mso-next-textbox:#_x0000_s1134">
              <w:txbxContent>
                <w:p w:rsidR="001047E4" w:rsidRDefault="001047E4" w:rsidP="001047E4">
                  <w:r>
                    <w:t>Да</w:t>
                  </w:r>
                </w:p>
                <w:p w:rsidR="001047E4" w:rsidRDefault="001047E4" w:rsidP="001047E4"/>
                <w:p w:rsidR="001047E4" w:rsidRDefault="001047E4" w:rsidP="001047E4"/>
                <w:p w:rsidR="001047E4" w:rsidRDefault="001047E4" w:rsidP="001047E4"/>
              </w:txbxContent>
            </v:textbox>
          </v:shape>
        </w:pict>
      </w:r>
      <w:r>
        <w:rPr>
          <w:noProof/>
          <w:lang w:eastAsia="ru-RU"/>
        </w:rPr>
        <w:pict>
          <v:shape id="_x0000_s1133" type="#_x0000_t202" style="position:absolute;left:0;text-align:left;margin-left:226.15pt;margin-top:11.25pt;width:59.2pt;height:22.6pt;z-index:78" filled="f" stroked="f">
            <v:textbox style="mso-next-textbox:#_x0000_s1133">
              <w:txbxContent>
                <w:p w:rsidR="001047E4" w:rsidRDefault="001047E4" w:rsidP="001047E4">
                  <w:r>
                    <w:t>Нет</w:t>
                  </w:r>
                </w:p>
                <w:p w:rsidR="001047E4" w:rsidRDefault="001047E4" w:rsidP="001047E4"/>
                <w:p w:rsidR="001047E4" w:rsidRDefault="001047E4" w:rsidP="001047E4"/>
                <w:p w:rsidR="001047E4" w:rsidRDefault="001047E4" w:rsidP="001047E4"/>
              </w:txbxContent>
            </v:textbox>
          </v:shape>
        </w:pict>
      </w:r>
      <w:r w:rsidR="001047E4">
        <w:t>Проверили, что статус пассажира — «прошёл ОСБ»</w:t>
      </w:r>
    </w:p>
    <w:p w:rsidR="001047E4" w:rsidRDefault="001047E4" w:rsidP="001047E4">
      <w:pPr>
        <w:pStyle w:val="a3"/>
      </w:pPr>
    </w:p>
    <w:p w:rsidR="001047E4" w:rsidRDefault="007755E9" w:rsidP="001047E4">
      <w:pPr>
        <w:pStyle w:val="a3"/>
      </w:pPr>
      <w:r>
        <w:rPr>
          <w:noProof/>
          <w:lang w:eastAsia="ru-RU"/>
        </w:rPr>
        <w:pict>
          <v:shape id="_x0000_s1138" type="#_x0000_t202" style="position:absolute;left:0;text-align:left;margin-left:218.3pt;margin-top:1.95pt;width:112.1pt;height:22.6pt;z-index:83" filled="f" stroked="f">
            <v:textbox style="mso-next-textbox:#_x0000_s1138">
              <w:txbxContent>
                <w:p w:rsidR="001047E4" w:rsidRDefault="001047E4" w:rsidP="001047E4">
                  <w:r>
                    <w:t>Отправляем на ОСБ</w:t>
                  </w:r>
                </w:p>
                <w:p w:rsidR="001047E4" w:rsidRDefault="001047E4" w:rsidP="001047E4"/>
                <w:p w:rsidR="001047E4" w:rsidRDefault="001047E4" w:rsidP="001047E4"/>
              </w:txbxContent>
            </v:textbox>
          </v:shape>
        </w:pict>
      </w:r>
    </w:p>
    <w:p w:rsidR="00052EC5" w:rsidRPr="000E67C4" w:rsidRDefault="00052EC5" w:rsidP="000E67C4">
      <w:pPr>
        <w:pStyle w:val="a3"/>
      </w:pPr>
    </w:p>
    <w:p w:rsidR="00052EC5" w:rsidRDefault="00052EC5" w:rsidP="000E67C4">
      <w:pPr>
        <w:pStyle w:val="a3"/>
        <w:numPr>
          <w:ilvl w:val="0"/>
          <w:numId w:val="1"/>
        </w:numPr>
      </w:pPr>
      <w:r>
        <w:t xml:space="preserve">Проверили соответствие </w:t>
      </w:r>
      <w:proofErr w:type="spellStart"/>
      <w:r>
        <w:t>пассажир-рейс-гейт</w:t>
      </w:r>
      <w:proofErr w:type="spellEnd"/>
    </w:p>
    <w:p w:rsidR="00052EC5" w:rsidRDefault="007755E9" w:rsidP="000E67C4">
      <w:pPr>
        <w:pStyle w:val="a3"/>
      </w:pPr>
      <w:r>
        <w:rPr>
          <w:noProof/>
          <w:lang w:eastAsia="ru-RU"/>
        </w:rPr>
        <w:pict>
          <v:shape id="_x0000_s1084" type="#_x0000_t32" style="position:absolute;left:0;text-align:left;margin-left:125.45pt;margin-top:3.95pt;width:14.8pt;height:22.6pt;flip:x;z-index:35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5" type="#_x0000_t202" style="position:absolute;left:0;text-align:left;margin-left:229.65pt;margin-top:32.2pt;width:111.3pt;height:23.25pt;z-index:34" filled="f" stroked="f">
            <v:textbox>
              <w:txbxContent>
                <w:p w:rsidR="00052EC5" w:rsidRDefault="00052EC5" w:rsidP="000E67C4">
                  <w:r>
                    <w:t>База 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6" type="#_x0000_t202" style="position:absolute;left:0;text-align:left;margin-left:238.75pt;margin-top:2.9pt;width:69.95pt;height:22.6pt;z-index:32" filled="f" stroked="f">
            <v:textbox>
              <w:txbxContent>
                <w:p w:rsidR="00052EC5" w:rsidRDefault="00052EC5" w:rsidP="000E67C4">
                  <w:r>
                    <w:t>Не совпало</w:t>
                  </w:r>
                </w:p>
                <w:p w:rsidR="00052EC5" w:rsidRDefault="00052EC5" w:rsidP="000E67C4"/>
              </w:txbxContent>
            </v:textbox>
          </v:shape>
        </w:pict>
      </w:r>
      <w:r>
        <w:rPr>
          <w:noProof/>
          <w:lang w:eastAsia="ru-RU"/>
        </w:rPr>
        <w:pict>
          <v:shape id="_x0000_s1087" type="#_x0000_t202" style="position:absolute;left:0;text-align:left;margin-left:70.05pt;margin-top:2.9pt;width:59.2pt;height:22.6pt;z-index:31" filled="f" stroked="f">
            <v:textbox>
              <w:txbxContent>
                <w:p w:rsidR="00052EC5" w:rsidRDefault="00052EC5" w:rsidP="000E67C4">
                  <w:r>
                    <w:t>Совпало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88" type="#_x0000_t32" style="position:absolute;left:0;text-align:left;margin-left:220pt;margin-top:2pt;width:37.1pt;height:28.95pt;z-index:36" o:connectortype="straight">
            <v:stroke endarrow="block"/>
          </v:shape>
        </w:pict>
      </w:r>
    </w:p>
    <w:p w:rsidR="00052EC5" w:rsidRDefault="007755E9" w:rsidP="000E67C4">
      <w:pPr>
        <w:pStyle w:val="a3"/>
      </w:pPr>
      <w:r>
        <w:rPr>
          <w:noProof/>
          <w:lang w:eastAsia="ru-RU"/>
        </w:rPr>
        <w:pict>
          <v:shape id="_x0000_s1089" type="#_x0000_t202" style="position:absolute;left:0;text-align:left;margin-left:67.35pt;margin-top:9.6pt;width:126.45pt;height:43.15pt;z-index:33" filled="f" stroked="f">
            <v:textbox>
              <w:txbxContent>
                <w:p w:rsidR="00052EC5" w:rsidRDefault="00052EC5" w:rsidP="000E67C4">
                  <w:pPr>
                    <w:spacing w:line="240" w:lineRule="auto"/>
                  </w:pPr>
                  <w:r>
                    <w:t>Меняем на статус «Осуществил посадку»</w:t>
                  </w:r>
                </w:p>
              </w:txbxContent>
            </v:textbox>
          </v:shape>
        </w:pict>
      </w:r>
    </w:p>
    <w:p w:rsidR="00052EC5" w:rsidRDefault="00052EC5" w:rsidP="000E67C4">
      <w:pPr>
        <w:pStyle w:val="a3"/>
      </w:pPr>
    </w:p>
    <w:p w:rsidR="00052EC5" w:rsidRDefault="007755E9" w:rsidP="000E67C4">
      <w:pPr>
        <w:pStyle w:val="a3"/>
      </w:pPr>
      <w:r>
        <w:rPr>
          <w:noProof/>
          <w:lang w:eastAsia="ru-RU"/>
        </w:rPr>
        <w:pict>
          <v:shape id="_x0000_s1090" type="#_x0000_t32" style="position:absolute;left:0;text-align:left;margin-left:274.1pt;margin-top:5.65pt;width:0;height:16.7pt;z-index:37" o:connectortype="straight">
            <v:stroke endarrow="block"/>
          </v:shape>
        </w:pict>
      </w:r>
    </w:p>
    <w:p w:rsidR="00052EC5" w:rsidRDefault="007755E9" w:rsidP="001E086F">
      <w:pPr>
        <w:pStyle w:val="a3"/>
      </w:pPr>
      <w:r>
        <w:rPr>
          <w:noProof/>
          <w:lang w:eastAsia="ru-RU"/>
        </w:rPr>
        <w:pict>
          <v:shape id="_x0000_s1091" type="#_x0000_t202" style="position:absolute;left:0;text-align:left;margin-left:217.7pt;margin-top:6.45pt;width:143.85pt;height:22.7pt;z-index:38" filled="f" stroked="f">
            <v:textbox style="mso-next-textbox:#_x0000_s1091">
              <w:txbxContent>
                <w:p w:rsidR="00052EC5" w:rsidRDefault="00052EC5" w:rsidP="000E67C4">
                  <w:r>
                    <w:t xml:space="preserve">Отправили на нужный </w:t>
                  </w:r>
                  <w:proofErr w:type="spellStart"/>
                  <w:r>
                    <w:t>гейт</w:t>
                  </w:r>
                  <w:proofErr w:type="spellEnd"/>
                </w:p>
              </w:txbxContent>
            </v:textbox>
          </v:shape>
        </w:pict>
      </w:r>
    </w:p>
    <w:p w:rsidR="00052EC5" w:rsidRDefault="00052EC5" w:rsidP="001E086F">
      <w:pPr>
        <w:pStyle w:val="a3"/>
      </w:pPr>
    </w:p>
    <w:p w:rsidR="00052EC5" w:rsidRPr="000E67C4" w:rsidRDefault="00052EC5" w:rsidP="001E086F">
      <w:pPr>
        <w:pStyle w:val="a3"/>
      </w:pPr>
    </w:p>
    <w:p w:rsidR="00052EC5" w:rsidRDefault="007755E9" w:rsidP="000E67C4">
      <w:pPr>
        <w:pStyle w:val="a3"/>
        <w:numPr>
          <w:ilvl w:val="0"/>
          <w:numId w:val="1"/>
        </w:numPr>
      </w:pPr>
      <w:r>
        <w:rPr>
          <w:noProof/>
          <w:lang w:eastAsia="ru-RU"/>
        </w:rPr>
        <w:pict>
          <v:shape id="_x0000_s1092" type="#_x0000_t32" style="position:absolute;left:0;text-align:left;margin-left:156.65pt;margin-top:13.6pt;width:93pt;height:26.65pt;z-index:51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3" type="#_x0000_t202" style="position:absolute;left:0;text-align:left;margin-left:200.7pt;margin-top:11.35pt;width:59.2pt;height:22.6pt;z-index:46" filled="f" stroked="f">
            <v:textbox style="mso-next-textbox:#_x0000_s1093">
              <w:txbxContent>
                <w:p w:rsidR="00052EC5" w:rsidRDefault="00052EC5" w:rsidP="001E086F">
                  <w:r>
                    <w:t>Нет</w:t>
                  </w:r>
                </w:p>
                <w:p w:rsidR="00052EC5" w:rsidRDefault="00052EC5" w:rsidP="001E086F"/>
                <w:p w:rsidR="00052EC5" w:rsidRDefault="00052EC5" w:rsidP="001E086F"/>
                <w:p w:rsidR="00052EC5" w:rsidRDefault="00052EC5" w:rsidP="001E086F"/>
              </w:txbxContent>
            </v:textbox>
          </v:shape>
        </w:pict>
      </w:r>
      <w:r>
        <w:rPr>
          <w:noProof/>
          <w:lang w:eastAsia="ru-RU"/>
        </w:rPr>
        <w:pict>
          <v:shape id="_x0000_s1094" type="#_x0000_t202" style="position:absolute;left:0;text-align:left;margin-left:75.4pt;margin-top:13.6pt;width:59.2pt;height:22.6pt;z-index:47" filled="f" stroked="f">
            <v:textbox style="mso-next-textbox:#_x0000_s1094">
              <w:txbxContent>
                <w:p w:rsidR="00052EC5" w:rsidRDefault="00052EC5" w:rsidP="001E086F">
                  <w:r>
                    <w:t>Да</w:t>
                  </w:r>
                </w:p>
                <w:p w:rsidR="00052EC5" w:rsidRDefault="00052EC5" w:rsidP="001E086F"/>
                <w:p w:rsidR="00052EC5" w:rsidRDefault="00052EC5" w:rsidP="001E086F"/>
                <w:p w:rsidR="00052EC5" w:rsidRDefault="00052EC5" w:rsidP="001E086F"/>
              </w:txbxContent>
            </v:textbox>
          </v:shape>
        </w:pict>
      </w:r>
      <w:r w:rsidR="00052EC5">
        <w:t>Проверили, все ли сели</w:t>
      </w:r>
    </w:p>
    <w:p w:rsidR="00052EC5" w:rsidRDefault="007755E9" w:rsidP="000E67C4">
      <w:pPr>
        <w:pStyle w:val="a3"/>
      </w:pPr>
      <w:r>
        <w:rPr>
          <w:noProof/>
          <w:lang w:eastAsia="ru-RU"/>
        </w:rPr>
        <w:pict>
          <v:shape id="_x0000_s1095" type="#_x0000_t32" style="position:absolute;left:0;text-align:left;margin-left:101.35pt;margin-top:1.2pt;width:9.9pt;height:19.8pt;flip:x;z-index:50" o:connectortype="straight">
            <v:stroke endarrow="block"/>
          </v:shape>
        </w:pict>
      </w:r>
    </w:p>
    <w:p w:rsidR="00052EC5" w:rsidRDefault="007755E9" w:rsidP="000E67C4">
      <w:pPr>
        <w:pStyle w:val="a3"/>
      </w:pPr>
      <w:r>
        <w:rPr>
          <w:noProof/>
          <w:lang w:eastAsia="ru-RU"/>
        </w:rPr>
        <w:pict>
          <v:shape id="_x0000_s1096" type="#_x0000_t202" style="position:absolute;left:0;text-align:left;margin-left:245.25pt;margin-top:5.35pt;width:88.8pt;height:38.45pt;z-index:49" filled="f" stroked="f">
            <v:textbox style="mso-next-textbox:#_x0000_s1096">
              <w:txbxContent>
                <w:p w:rsidR="00052EC5" w:rsidRDefault="00052EC5" w:rsidP="001E086F">
                  <w:pPr>
                    <w:spacing w:line="240" w:lineRule="auto"/>
                  </w:pPr>
                  <w:r>
                    <w:t>Без изменений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97" type="#_x0000_t202" style="position:absolute;left:0;text-align:left;margin-left:72.6pt;margin-top:3.1pt;width:81.5pt;height:38pt;z-index:48" filled="f" stroked="f">
            <v:textbox style="mso-next-textbox:#_x0000_s1097">
              <w:txbxContent>
                <w:p w:rsidR="00052EC5" w:rsidRDefault="00052EC5" w:rsidP="001E086F">
                  <w:pPr>
                    <w:spacing w:line="240" w:lineRule="auto"/>
                  </w:pPr>
                  <w:r>
                    <w:t>Заканчиваем посадку</w:t>
                  </w:r>
                </w:p>
                <w:p w:rsidR="00052EC5" w:rsidRDefault="00052EC5" w:rsidP="001E086F">
                  <w:pPr>
                    <w:spacing w:line="240" w:lineRule="auto"/>
                  </w:pPr>
                </w:p>
                <w:p w:rsidR="00052EC5" w:rsidRDefault="00052EC5" w:rsidP="001E086F">
                  <w:pPr>
                    <w:spacing w:line="240" w:lineRule="auto"/>
                  </w:pPr>
                </w:p>
              </w:txbxContent>
            </v:textbox>
          </v:shape>
        </w:pict>
      </w:r>
    </w:p>
    <w:p w:rsidR="00052EC5" w:rsidRDefault="00052EC5" w:rsidP="000E67C4">
      <w:pPr>
        <w:pStyle w:val="a3"/>
      </w:pPr>
    </w:p>
    <w:p w:rsidR="00052EC5" w:rsidRDefault="007755E9" w:rsidP="000E67C4">
      <w:pPr>
        <w:pStyle w:val="a3"/>
      </w:pPr>
      <w:r>
        <w:rPr>
          <w:noProof/>
          <w:lang w:eastAsia="ru-RU"/>
        </w:rPr>
        <w:pict>
          <v:shape id="_x0000_s1098" type="#_x0000_t32" style="position:absolute;left:0;text-align:left;margin-left:103.5pt;margin-top:5.1pt;width:0;height:15pt;z-index:53" o:connectortype="straight">
            <v:stroke endarrow="block"/>
          </v:shape>
        </w:pict>
      </w:r>
    </w:p>
    <w:p w:rsidR="00052EC5" w:rsidRDefault="007755E9" w:rsidP="000E67C4">
      <w:pPr>
        <w:pStyle w:val="a3"/>
      </w:pPr>
      <w:r>
        <w:rPr>
          <w:noProof/>
          <w:lang w:eastAsia="ru-RU"/>
        </w:rPr>
        <w:pict>
          <v:shape id="_x0000_s1099" type="#_x0000_t202" style="position:absolute;left:0;text-align:left;margin-left:61.8pt;margin-top:4.2pt;width:126.45pt;height:43.15pt;z-index:52" filled="f" stroked="f">
            <v:textbox>
              <w:txbxContent>
                <w:p w:rsidR="00052EC5" w:rsidRDefault="00052EC5" w:rsidP="001E086F">
                  <w:pPr>
                    <w:spacing w:line="240" w:lineRule="auto"/>
                  </w:pPr>
                  <w:r>
                    <w:t>Меняем на статус «Посадка окончена»</w:t>
                  </w:r>
                </w:p>
              </w:txbxContent>
            </v:textbox>
          </v:shape>
        </w:pict>
      </w:r>
    </w:p>
    <w:p w:rsidR="00052EC5" w:rsidRDefault="00052EC5" w:rsidP="000E67C4">
      <w:pPr>
        <w:pStyle w:val="a3"/>
      </w:pPr>
    </w:p>
    <w:p w:rsidR="00052EC5" w:rsidRDefault="00052EC5" w:rsidP="000E67C4">
      <w:pPr>
        <w:pStyle w:val="a3"/>
      </w:pPr>
    </w:p>
    <w:p w:rsidR="00052EC5" w:rsidRDefault="00052EC5" w:rsidP="000E67C4">
      <w:pPr>
        <w:pStyle w:val="a3"/>
        <w:pBdr>
          <w:bottom w:val="single" w:sz="12" w:space="1" w:color="auto"/>
        </w:pBdr>
      </w:pPr>
    </w:p>
    <w:p w:rsidR="00052EC5" w:rsidRDefault="00052EC5" w:rsidP="000E67C4">
      <w:pPr>
        <w:pStyle w:val="a3"/>
        <w:pBdr>
          <w:bottom w:val="single" w:sz="12" w:space="1" w:color="auto"/>
        </w:pBdr>
      </w:pPr>
    </w:p>
    <w:p w:rsidR="00052EC5" w:rsidRDefault="00052EC5" w:rsidP="000E67C4">
      <w:pPr>
        <w:pStyle w:val="a3"/>
      </w:pPr>
    </w:p>
    <w:p w:rsidR="00052EC5" w:rsidRDefault="00052EC5" w:rsidP="008E38C7">
      <w:pPr>
        <w:pStyle w:val="a3"/>
        <w:numPr>
          <w:ilvl w:val="0"/>
          <w:numId w:val="10"/>
        </w:numPr>
      </w:pPr>
      <w:r>
        <w:t>Статус рейса «идёт посадка»</w:t>
      </w:r>
    </w:p>
    <w:p w:rsidR="00052EC5" w:rsidRPr="004873C1" w:rsidRDefault="00052EC5" w:rsidP="000E67C4">
      <w:pPr>
        <w:pStyle w:val="a3"/>
        <w:rPr>
          <w:ins w:id="1" w:author="USER" w:date="2018-10-05T13:44:00Z"/>
        </w:rPr>
      </w:pPr>
    </w:p>
    <w:p w:rsidR="00052EC5" w:rsidRPr="000E67C4" w:rsidRDefault="00052EC5" w:rsidP="000E67C4">
      <w:pPr>
        <w:pStyle w:val="a3"/>
        <w:numPr>
          <w:ins w:id="2" w:author="USER" w:date="2018-10-05T13:44:00Z"/>
        </w:numPr>
      </w:pPr>
    </w:p>
    <w:sectPr w:rsidR="00052EC5" w:rsidRPr="000E67C4" w:rsidSect="001B416F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307" w:rsidRDefault="007F7307" w:rsidP="0068687F">
      <w:pPr>
        <w:spacing w:after="0" w:line="240" w:lineRule="auto"/>
      </w:pPr>
      <w:r>
        <w:separator/>
      </w:r>
    </w:p>
  </w:endnote>
  <w:endnote w:type="continuationSeparator" w:id="0">
    <w:p w:rsidR="007F7307" w:rsidRDefault="007F7307" w:rsidP="0068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307" w:rsidRDefault="007F7307" w:rsidP="0068687F">
      <w:pPr>
        <w:spacing w:after="0" w:line="240" w:lineRule="auto"/>
      </w:pPr>
      <w:r>
        <w:separator/>
      </w:r>
    </w:p>
  </w:footnote>
  <w:footnote w:type="continuationSeparator" w:id="0">
    <w:p w:rsidR="007F7307" w:rsidRDefault="007F7307" w:rsidP="00686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008"/>
    <w:multiLevelType w:val="hybridMultilevel"/>
    <w:tmpl w:val="FDB0FA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D13511"/>
    <w:multiLevelType w:val="hybridMultilevel"/>
    <w:tmpl w:val="D2EA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305182C"/>
    <w:multiLevelType w:val="hybridMultilevel"/>
    <w:tmpl w:val="3050D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19A32A47"/>
    <w:multiLevelType w:val="hybridMultilevel"/>
    <w:tmpl w:val="D7C06DAA"/>
    <w:lvl w:ilvl="0" w:tplc="743EEAA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35066F10"/>
    <w:multiLevelType w:val="hybridMultilevel"/>
    <w:tmpl w:val="97D2D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C984893"/>
    <w:multiLevelType w:val="hybridMultilevel"/>
    <w:tmpl w:val="47C83C7A"/>
    <w:lvl w:ilvl="0" w:tplc="743EEAA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F5B34F2"/>
    <w:multiLevelType w:val="hybridMultilevel"/>
    <w:tmpl w:val="EF0E7E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3FE2934"/>
    <w:multiLevelType w:val="hybridMultilevel"/>
    <w:tmpl w:val="BBE240B2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565C5865"/>
    <w:multiLevelType w:val="hybridMultilevel"/>
    <w:tmpl w:val="8504799E"/>
    <w:lvl w:ilvl="0" w:tplc="743EEAA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8D47FC8"/>
    <w:multiLevelType w:val="hybridMultilevel"/>
    <w:tmpl w:val="F0266C7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5DD4656F"/>
    <w:multiLevelType w:val="hybridMultilevel"/>
    <w:tmpl w:val="9D368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00281"/>
    <w:multiLevelType w:val="hybridMultilevel"/>
    <w:tmpl w:val="A07E9E9E"/>
    <w:lvl w:ilvl="0" w:tplc="743EEAA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68BC32E8"/>
    <w:multiLevelType w:val="hybridMultilevel"/>
    <w:tmpl w:val="084C94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7E0C6B2A"/>
    <w:multiLevelType w:val="hybridMultilevel"/>
    <w:tmpl w:val="97D2D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8D6"/>
    <w:rsid w:val="0002414F"/>
    <w:rsid w:val="00052EC5"/>
    <w:rsid w:val="00070B16"/>
    <w:rsid w:val="00090349"/>
    <w:rsid w:val="000B3E04"/>
    <w:rsid w:val="000E67C4"/>
    <w:rsid w:val="001047E4"/>
    <w:rsid w:val="0014102C"/>
    <w:rsid w:val="00151EC5"/>
    <w:rsid w:val="001B416F"/>
    <w:rsid w:val="001E086F"/>
    <w:rsid w:val="001E32C1"/>
    <w:rsid w:val="0022606A"/>
    <w:rsid w:val="0024604C"/>
    <w:rsid w:val="00264D7D"/>
    <w:rsid w:val="00282A51"/>
    <w:rsid w:val="002971F9"/>
    <w:rsid w:val="002A43E6"/>
    <w:rsid w:val="00340087"/>
    <w:rsid w:val="0035486D"/>
    <w:rsid w:val="003A5DCB"/>
    <w:rsid w:val="003E7108"/>
    <w:rsid w:val="00440692"/>
    <w:rsid w:val="0046123C"/>
    <w:rsid w:val="004873C1"/>
    <w:rsid w:val="004A18D6"/>
    <w:rsid w:val="0051052F"/>
    <w:rsid w:val="00533B71"/>
    <w:rsid w:val="00535084"/>
    <w:rsid w:val="005767AF"/>
    <w:rsid w:val="005859C7"/>
    <w:rsid w:val="0059160A"/>
    <w:rsid w:val="006607F8"/>
    <w:rsid w:val="0068687F"/>
    <w:rsid w:val="006C235D"/>
    <w:rsid w:val="006D34F0"/>
    <w:rsid w:val="006E57A6"/>
    <w:rsid w:val="00722F43"/>
    <w:rsid w:val="007755E9"/>
    <w:rsid w:val="00780C76"/>
    <w:rsid w:val="007B0956"/>
    <w:rsid w:val="007B3B3A"/>
    <w:rsid w:val="007C7DAA"/>
    <w:rsid w:val="007F3C26"/>
    <w:rsid w:val="007F7307"/>
    <w:rsid w:val="007F7B74"/>
    <w:rsid w:val="00807247"/>
    <w:rsid w:val="00871B82"/>
    <w:rsid w:val="00897A4A"/>
    <w:rsid w:val="008A1DD0"/>
    <w:rsid w:val="008A2DAB"/>
    <w:rsid w:val="008A30BC"/>
    <w:rsid w:val="008E38C7"/>
    <w:rsid w:val="00996BBD"/>
    <w:rsid w:val="009E31B6"/>
    <w:rsid w:val="00A2566B"/>
    <w:rsid w:val="00A30873"/>
    <w:rsid w:val="00A550DF"/>
    <w:rsid w:val="00A56A41"/>
    <w:rsid w:val="00A826C1"/>
    <w:rsid w:val="00AC12E8"/>
    <w:rsid w:val="00B11299"/>
    <w:rsid w:val="00B4458D"/>
    <w:rsid w:val="00B54121"/>
    <w:rsid w:val="00BD73A7"/>
    <w:rsid w:val="00D17C7B"/>
    <w:rsid w:val="00D7203D"/>
    <w:rsid w:val="00E4035E"/>
    <w:rsid w:val="00E50874"/>
    <w:rsid w:val="00E73F17"/>
    <w:rsid w:val="00E7471A"/>
    <w:rsid w:val="00FA1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  <o:rules v:ext="edit">
        <o:r id="V:Rule36" type="connector" idref="#_x0000_s1084"/>
        <o:r id="V:Rule37" type="connector" idref="#_x0000_s1132"/>
        <o:r id="V:Rule38" type="connector" idref="#_x0000_s1145"/>
        <o:r id="V:Rule39" type="connector" idref="#_x0000_s1075"/>
        <o:r id="V:Rule40" type="connector" idref="#_x0000_s1149"/>
        <o:r id="V:Rule41" type="connector" idref="#_x0000_s1129"/>
        <o:r id="V:Rule42" type="connector" idref="#_x0000_s1074"/>
        <o:r id="V:Rule43" type="connector" idref="#_x0000_s1136"/>
        <o:r id="V:Rule44" type="connector" idref="#_x0000_s1068"/>
        <o:r id="V:Rule45" type="connector" idref="#_x0000_s1095"/>
        <o:r id="V:Rule46" type="connector" idref="#_x0000_s1090"/>
        <o:r id="V:Rule47" type="connector" idref="#_x0000_s1060"/>
        <o:r id="V:Rule48" type="connector" idref="#_x0000_s1029"/>
        <o:r id="V:Rule49" type="connector" idref="#_x0000_s1150"/>
        <o:r id="V:Rule50" type="connector" idref="#_x0000_s1141"/>
        <o:r id="V:Rule51" type="connector" idref="#_x0000_s1123"/>
        <o:r id="V:Rule52" type="connector" idref="#_x0000_s1125"/>
        <o:r id="V:Rule53" type="connector" idref="#_x0000_s1130"/>
        <o:r id="V:Rule54" type="connector" idref="#_x0000_s1080"/>
        <o:r id="V:Rule55" type="connector" idref="#_x0000_s1028"/>
        <o:r id="V:Rule56" type="connector" idref="#_x0000_s1033"/>
        <o:r id="V:Rule57" type="connector" idref="#_x0000_s1137"/>
        <o:r id="V:Rule58" type="connector" idref="#_x0000_s1039"/>
        <o:r id="V:Rule59" type="connector" idref="#_x0000_s1081"/>
        <o:r id="V:Rule60" type="connector" idref="#_x0000_s1061"/>
        <o:r id="V:Rule61" type="connector" idref="#_x0000_s1038"/>
        <o:r id="V:Rule62" type="connector" idref="#_x0000_s1044"/>
        <o:r id="V:Rule63" type="connector" idref="#_x0000_s1045"/>
        <o:r id="V:Rule64" type="connector" idref="#_x0000_s1098"/>
        <o:r id="V:Rule65" type="connector" idref="#_x0000_s1126"/>
        <o:r id="V:Rule66" type="connector" idref="#_x0000_s1127"/>
        <o:r id="V:Rule67" type="connector" idref="#_x0000_s1088"/>
        <o:r id="V:Rule68" type="connector" idref="#_x0000_s1124"/>
        <o:r id="V:Rule69" type="connector" idref="#_x0000_s1069"/>
        <o:r id="V:Rule70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87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8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35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5486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A30BC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semiHidden/>
    <w:rsid w:val="00686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68687F"/>
    <w:rPr>
      <w:rFonts w:cs="Times New Roman"/>
    </w:rPr>
  </w:style>
  <w:style w:type="paragraph" w:styleId="a9">
    <w:name w:val="footer"/>
    <w:basedOn w:val="a"/>
    <w:link w:val="aa"/>
    <w:uiPriority w:val="99"/>
    <w:semiHidden/>
    <w:rsid w:val="006868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68687F"/>
    <w:rPr>
      <w:rFonts w:cs="Times New Roman"/>
    </w:rPr>
  </w:style>
  <w:style w:type="character" w:styleId="ab">
    <w:name w:val="annotation reference"/>
    <w:basedOn w:val="a0"/>
    <w:uiPriority w:val="99"/>
    <w:semiHidden/>
    <w:rsid w:val="007B0956"/>
    <w:rPr>
      <w:rFonts w:cs="Times New Roman"/>
      <w:sz w:val="16"/>
      <w:szCs w:val="16"/>
    </w:rPr>
  </w:style>
  <w:style w:type="paragraph" w:styleId="ac">
    <w:name w:val="annotation text"/>
    <w:basedOn w:val="a"/>
    <w:link w:val="ad"/>
    <w:uiPriority w:val="99"/>
    <w:semiHidden/>
    <w:rsid w:val="007B095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E7629"/>
    <w:rPr>
      <w:sz w:val="20"/>
      <w:szCs w:val="20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rsid w:val="007B095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E76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F9E2F9-40BB-4AA4-81A6-BDE3B19A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8133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Вовченко</dc:creator>
  <cp:keywords/>
  <dc:description/>
  <cp:lastModifiedBy>Роман Вовченко</cp:lastModifiedBy>
  <cp:revision>27</cp:revision>
  <dcterms:created xsi:type="dcterms:W3CDTF">2018-10-04T22:56:00Z</dcterms:created>
  <dcterms:modified xsi:type="dcterms:W3CDTF">2018-11-15T12:11:00Z</dcterms:modified>
</cp:coreProperties>
</file>